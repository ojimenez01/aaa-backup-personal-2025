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850F4" w14:textId="78B54F0D" w:rsidR="00E63F86" w:rsidRPr="002F5480" w:rsidRDefault="27C2B72D" w:rsidP="1633803C">
      <w:pPr>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December 3</w:t>
      </w:r>
      <w:r w:rsidRPr="1633803C">
        <w:rPr>
          <w:rFonts w:ascii="Times New Roman" w:eastAsia="Times New Roman" w:hAnsi="Times New Roman" w:cs="Times New Roman"/>
          <w:sz w:val="24"/>
          <w:szCs w:val="24"/>
          <w:vertAlign w:val="superscript"/>
        </w:rPr>
        <w:t>rd</w:t>
      </w:r>
      <w:r w:rsidRPr="1633803C">
        <w:rPr>
          <w:rFonts w:ascii="Times New Roman" w:eastAsia="Times New Roman" w:hAnsi="Times New Roman" w:cs="Times New Roman"/>
          <w:sz w:val="24"/>
          <w:szCs w:val="24"/>
        </w:rPr>
        <w:t>,</w:t>
      </w:r>
      <w:r w:rsidR="006B56B8" w:rsidRPr="1633803C">
        <w:rPr>
          <w:rFonts w:ascii="Times New Roman" w:eastAsia="Times New Roman" w:hAnsi="Times New Roman" w:cs="Times New Roman"/>
          <w:sz w:val="24"/>
          <w:szCs w:val="24"/>
        </w:rPr>
        <w:t xml:space="preserve"> 2024</w:t>
      </w:r>
    </w:p>
    <w:p w14:paraId="1215C896" w14:textId="4CB411FC" w:rsidR="1633803C" w:rsidRDefault="1633803C" w:rsidP="1633803C">
      <w:pPr>
        <w:rPr>
          <w:rFonts w:ascii="Times New Roman" w:eastAsia="Times New Roman" w:hAnsi="Times New Roman" w:cs="Times New Roman"/>
          <w:sz w:val="24"/>
          <w:szCs w:val="24"/>
        </w:rPr>
      </w:pPr>
    </w:p>
    <w:p w14:paraId="72FA72E2" w14:textId="24085EF7" w:rsidR="00741384" w:rsidRPr="002F5480" w:rsidRDefault="00884E38" w:rsidP="1633803C">
      <w:pPr>
        <w:jc w:val="center"/>
        <w:rPr>
          <w:rFonts w:ascii="Times New Roman" w:eastAsia="Times New Roman" w:hAnsi="Times New Roman" w:cs="Times New Roman"/>
          <w:b/>
          <w:bCs/>
          <w:sz w:val="24"/>
          <w:szCs w:val="24"/>
          <w:u w:val="single"/>
        </w:rPr>
      </w:pPr>
      <w:r w:rsidRPr="1633803C">
        <w:rPr>
          <w:rFonts w:ascii="Times New Roman" w:eastAsia="Times New Roman" w:hAnsi="Times New Roman" w:cs="Times New Roman"/>
          <w:b/>
          <w:bCs/>
          <w:sz w:val="24"/>
          <w:szCs w:val="24"/>
          <w:u w:val="single"/>
        </w:rPr>
        <w:t>Plan for Advancing My Proposed Endeavor in the United States</w:t>
      </w:r>
    </w:p>
    <w:p w14:paraId="1614A041" w14:textId="76E4D4A0" w:rsidR="1633803C" w:rsidRDefault="1633803C" w:rsidP="1633803C">
      <w:pPr>
        <w:jc w:val="center"/>
        <w:rPr>
          <w:rFonts w:ascii="Times New Roman" w:eastAsia="Times New Roman" w:hAnsi="Times New Roman" w:cs="Times New Roman"/>
          <w:b/>
          <w:bCs/>
          <w:sz w:val="24"/>
          <w:szCs w:val="24"/>
          <w:u w:val="single"/>
        </w:rPr>
      </w:pPr>
    </w:p>
    <w:p w14:paraId="28BF10A1" w14:textId="4B420FE6" w:rsidR="00466680" w:rsidRPr="002F5480" w:rsidRDefault="001F575B" w:rsidP="1633803C">
      <w:pPr>
        <w:rPr>
          <w:rFonts w:ascii="Times New Roman" w:eastAsia="Times New Roman" w:hAnsi="Times New Roman" w:cs="Times New Roman"/>
          <w:b/>
          <w:bCs/>
          <w:sz w:val="24"/>
          <w:szCs w:val="24"/>
          <w:u w:val="single"/>
        </w:rPr>
      </w:pPr>
      <w:r w:rsidRPr="1633803C">
        <w:rPr>
          <w:rFonts w:ascii="Times New Roman" w:eastAsia="Times New Roman" w:hAnsi="Times New Roman" w:cs="Times New Roman"/>
          <w:b/>
          <w:bCs/>
          <w:sz w:val="24"/>
          <w:szCs w:val="24"/>
          <w:u w:val="single"/>
        </w:rPr>
        <w:t xml:space="preserve">My </w:t>
      </w:r>
      <w:r w:rsidR="00466680" w:rsidRPr="1633803C">
        <w:rPr>
          <w:rFonts w:ascii="Times New Roman" w:eastAsia="Times New Roman" w:hAnsi="Times New Roman" w:cs="Times New Roman"/>
          <w:b/>
          <w:bCs/>
          <w:sz w:val="24"/>
          <w:szCs w:val="24"/>
          <w:u w:val="single"/>
        </w:rPr>
        <w:t>Proposed Endeavor:</w:t>
      </w:r>
    </w:p>
    <w:p w14:paraId="02F07E68" w14:textId="77777777" w:rsidR="000C1595" w:rsidRPr="000C1595" w:rsidRDefault="000C1595" w:rsidP="1633803C">
      <w:pPr>
        <w:spacing w:line="360" w:lineRule="auto"/>
        <w:jc w:val="both"/>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 xml:space="preserve">My proposed endeavor is to develop and implement </w:t>
      </w:r>
      <w:r w:rsidRPr="1633803C">
        <w:rPr>
          <w:rFonts w:ascii="Times New Roman" w:eastAsia="Times New Roman" w:hAnsi="Times New Roman" w:cs="Times New Roman"/>
          <w:sz w:val="24"/>
          <w:szCs w:val="24"/>
          <w:lang w:val="en"/>
        </w:rPr>
        <w:t>comprehensive training programs and optimization strategies for process improvement and data-driven decision-making, by integrating affordable technologies powered by artificial intelligence (AI) and robotic process automation (RPA). This initiative aims to save time and resources, enhance competitiveness, and offer employees valuable upskilling opportunities in high-demand tools. The focus will be on supporting American, Latin, and other minority owned, small and medium-sized enterprises (SMEs) in maximizing their operational efficiency and growth potential.</w:t>
      </w:r>
    </w:p>
    <w:p w14:paraId="08C4840E" w14:textId="7206E510" w:rsidR="798E3577" w:rsidRDefault="798E3577" w:rsidP="1633803C">
      <w:pPr>
        <w:spacing w:line="360" w:lineRule="auto"/>
        <w:jc w:val="both"/>
        <w:rPr>
          <w:rFonts w:ascii="Times New Roman" w:eastAsia="Times New Roman" w:hAnsi="Times New Roman" w:cs="Times New Roman"/>
          <w:sz w:val="24"/>
          <w:szCs w:val="24"/>
        </w:rPr>
      </w:pPr>
      <w:r w:rsidRPr="1633803C">
        <w:rPr>
          <w:rFonts w:ascii="Times New Roman" w:eastAsia="Times New Roman" w:hAnsi="Times New Roman" w:cs="Times New Roman"/>
          <w:color w:val="000000" w:themeColor="text1"/>
          <w:sz w:val="24"/>
          <w:szCs w:val="24"/>
        </w:rPr>
        <w:t xml:space="preserve">I will do so by leveraging my academic background as a Systems Engineer my experience of over 5 years as a hands-on professional experience in process automation, implementing </w:t>
      </w:r>
      <w:r w:rsidRPr="1633803C">
        <w:rPr>
          <w:rFonts w:ascii="Times New Roman" w:eastAsia="Times New Roman" w:hAnsi="Times New Roman" w:cs="Times New Roman"/>
          <w:color w:val="000000" w:themeColor="text1"/>
          <w:sz w:val="24"/>
          <w:szCs w:val="24"/>
          <w:lang w:val="en"/>
        </w:rPr>
        <w:t>robotic process automation (RPA)</w:t>
      </w:r>
      <w:r w:rsidRPr="1633803C">
        <w:rPr>
          <w:rFonts w:ascii="Times New Roman" w:eastAsia="Times New Roman" w:hAnsi="Times New Roman" w:cs="Times New Roman"/>
          <w:color w:val="000000" w:themeColor="text1"/>
          <w:sz w:val="24"/>
          <w:szCs w:val="24"/>
        </w:rPr>
        <w:t xml:space="preserve"> and </w:t>
      </w:r>
      <w:r w:rsidRPr="1633803C">
        <w:rPr>
          <w:rFonts w:ascii="Times New Roman" w:eastAsia="Times New Roman" w:hAnsi="Times New Roman" w:cs="Times New Roman"/>
          <w:color w:val="000000" w:themeColor="text1"/>
          <w:sz w:val="24"/>
          <w:szCs w:val="24"/>
          <w:lang w:val="en"/>
        </w:rPr>
        <w:t>artificial intelligence (AI)</w:t>
      </w:r>
      <w:r w:rsidRPr="1633803C">
        <w:rPr>
          <w:rFonts w:ascii="Times New Roman" w:eastAsia="Times New Roman" w:hAnsi="Times New Roman" w:cs="Times New Roman"/>
          <w:color w:val="000000" w:themeColor="text1"/>
          <w:sz w:val="24"/>
          <w:szCs w:val="24"/>
        </w:rPr>
        <w:t xml:space="preserve"> technologies, additionally my tenure as a university professor, in furtherance of my proposed endeavor for the benefit of the United States. My work will continue to support advancements in my field by instilling a data-driven culture within organizations, thereby enhancing accuracy and expediting decision-making processes. I aim to achieve this through peer-reviewed publications and conference presentations that disseminate findings and methodologies relevant to the implementation of these technologies in industry. Through equipping U.S. companies and their workforce with essential digital skills and promoting technological advancements, I intend to bolster their competitiveness in both U.S. and global markets.</w:t>
      </w:r>
    </w:p>
    <w:p w14:paraId="71F1ED95" w14:textId="4B63D90A" w:rsidR="1633803C" w:rsidRDefault="1633803C" w:rsidP="1633803C">
      <w:pPr>
        <w:spacing w:line="360" w:lineRule="auto"/>
        <w:rPr>
          <w:rFonts w:ascii="Times New Roman" w:eastAsia="Times New Roman" w:hAnsi="Times New Roman" w:cs="Times New Roman"/>
          <w:sz w:val="24"/>
          <w:szCs w:val="24"/>
        </w:rPr>
      </w:pPr>
    </w:p>
    <w:p w14:paraId="23394EF9" w14:textId="5E7984A9" w:rsidR="009D08AA" w:rsidRPr="002F5480" w:rsidRDefault="009D08AA" w:rsidP="1633803C">
      <w:pPr>
        <w:rPr>
          <w:rFonts w:ascii="Times New Roman" w:eastAsia="Times New Roman" w:hAnsi="Times New Roman" w:cs="Times New Roman"/>
          <w:b/>
          <w:bCs/>
          <w:sz w:val="24"/>
          <w:szCs w:val="24"/>
          <w:u w:val="single"/>
        </w:rPr>
      </w:pPr>
      <w:r w:rsidRPr="1633803C">
        <w:rPr>
          <w:rFonts w:ascii="Times New Roman" w:eastAsia="Times New Roman" w:hAnsi="Times New Roman" w:cs="Times New Roman"/>
          <w:b/>
          <w:bCs/>
          <w:sz w:val="24"/>
          <w:szCs w:val="24"/>
          <w:u w:val="single"/>
        </w:rPr>
        <w:t>My Plan for Advancing My Proposed Endeavor in the United States:</w:t>
      </w:r>
    </w:p>
    <w:p w14:paraId="060714EE" w14:textId="05A00FB4" w:rsidR="1633803C" w:rsidRDefault="1633803C" w:rsidP="1633803C">
      <w:pPr>
        <w:rPr>
          <w:rFonts w:ascii="Times New Roman" w:eastAsia="Times New Roman" w:hAnsi="Times New Roman" w:cs="Times New Roman"/>
          <w:b/>
          <w:bCs/>
          <w:sz w:val="24"/>
          <w:szCs w:val="24"/>
          <w:u w:val="single"/>
        </w:rPr>
      </w:pPr>
    </w:p>
    <w:p w14:paraId="44DFF6D5" w14:textId="32E117C8" w:rsidR="00C124EE" w:rsidRDefault="5756BC6E" w:rsidP="1633803C">
      <w:pPr>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I will take the following key steps to advance my proposed endeavor in the United States</w:t>
      </w:r>
      <w:r w:rsidR="67541F97" w:rsidRPr="1633803C">
        <w:rPr>
          <w:rFonts w:ascii="Times New Roman" w:eastAsia="Times New Roman" w:hAnsi="Times New Roman" w:cs="Times New Roman"/>
          <w:sz w:val="24"/>
          <w:szCs w:val="24"/>
        </w:rPr>
        <w:t>:</w:t>
      </w:r>
      <w:r w:rsidR="7CEDFE66" w:rsidRPr="1633803C">
        <w:rPr>
          <w:rFonts w:ascii="Times New Roman" w:eastAsia="Times New Roman" w:hAnsi="Times New Roman" w:cs="Times New Roman"/>
          <w:sz w:val="24"/>
          <w:szCs w:val="24"/>
        </w:rPr>
        <w:t xml:space="preserve"> </w:t>
      </w:r>
    </w:p>
    <w:p w14:paraId="04BB4A8E" w14:textId="5349C8BF" w:rsidR="23EEDD46" w:rsidRDefault="23EEDD46" w:rsidP="1633803C">
      <w:pPr>
        <w:numPr>
          <w:ilvl w:val="0"/>
          <w:numId w:val="16"/>
        </w:numPr>
        <w:spacing w:line="360" w:lineRule="auto"/>
        <w:jc w:val="both"/>
        <w:rPr>
          <w:rFonts w:ascii="Times New Roman" w:eastAsia="Times New Roman" w:hAnsi="Times New Roman" w:cs="Times New Roman"/>
          <w:sz w:val="24"/>
          <w:szCs w:val="24"/>
        </w:rPr>
      </w:pPr>
      <w:commentRangeStart w:id="0"/>
      <w:commentRangeStart w:id="1"/>
      <w:r w:rsidRPr="1633803C">
        <w:rPr>
          <w:rFonts w:ascii="Times New Roman" w:eastAsia="Times New Roman" w:hAnsi="Times New Roman" w:cs="Times New Roman"/>
          <w:b/>
          <w:bCs/>
          <w:sz w:val="24"/>
          <w:szCs w:val="24"/>
        </w:rPr>
        <w:t>Initial Research and Needs Assessment:</w:t>
      </w:r>
      <w:r w:rsidRPr="1633803C">
        <w:rPr>
          <w:rFonts w:ascii="Times New Roman" w:eastAsia="Times New Roman" w:hAnsi="Times New Roman" w:cs="Times New Roman"/>
          <w:sz w:val="24"/>
          <w:szCs w:val="24"/>
        </w:rPr>
        <w:t xml:space="preserve"> Conduct comprehensive market research to identify specific needs and pain points of U.S. companies</w:t>
      </w:r>
      <w:r w:rsidR="3A4F85DB" w:rsidRPr="1633803C">
        <w:rPr>
          <w:rFonts w:ascii="Times New Roman" w:eastAsia="Times New Roman" w:hAnsi="Times New Roman" w:cs="Times New Roman"/>
          <w:sz w:val="24"/>
          <w:szCs w:val="24"/>
        </w:rPr>
        <w:t>, particularly small and medium-</w:t>
      </w:r>
      <w:r w:rsidR="3A4F85DB" w:rsidRPr="1633803C">
        <w:rPr>
          <w:rFonts w:ascii="Times New Roman" w:eastAsia="Times New Roman" w:hAnsi="Times New Roman" w:cs="Times New Roman"/>
          <w:sz w:val="24"/>
          <w:szCs w:val="24"/>
        </w:rPr>
        <w:lastRenderedPageBreak/>
        <w:t xml:space="preserve">sized enterprises within the U.S. </w:t>
      </w:r>
      <w:r w:rsidR="3A4F85DB" w:rsidRPr="1633803C">
        <w:rPr>
          <w:rFonts w:ascii="Times New Roman" w:eastAsia="Times New Roman" w:hAnsi="Times New Roman" w:cs="Times New Roman"/>
          <w:color w:val="000000" w:themeColor="text1"/>
          <w:sz w:val="24"/>
          <w:szCs w:val="24"/>
        </w:rPr>
        <w:t xml:space="preserve">This involves surveying potential users, analyzing current service processes, and understanding the unique challenges faced by these companies. This foundational step ensures that the </w:t>
      </w:r>
      <w:r w:rsidR="4F5B6139" w:rsidRPr="1633803C">
        <w:rPr>
          <w:rFonts w:ascii="Times New Roman" w:eastAsia="Times New Roman" w:hAnsi="Times New Roman" w:cs="Times New Roman"/>
          <w:color w:val="000000" w:themeColor="text1"/>
          <w:sz w:val="24"/>
          <w:szCs w:val="24"/>
        </w:rPr>
        <w:t xml:space="preserve">RPA and AI </w:t>
      </w:r>
      <w:r w:rsidR="3A4F85DB" w:rsidRPr="1633803C">
        <w:rPr>
          <w:rFonts w:ascii="Times New Roman" w:eastAsia="Times New Roman" w:hAnsi="Times New Roman" w:cs="Times New Roman"/>
          <w:color w:val="000000" w:themeColor="text1"/>
          <w:sz w:val="24"/>
          <w:szCs w:val="24"/>
        </w:rPr>
        <w:t xml:space="preserve">technologies </w:t>
      </w:r>
      <w:proofErr w:type="gramStart"/>
      <w:r w:rsidR="3A4F85DB" w:rsidRPr="1633803C">
        <w:rPr>
          <w:rFonts w:ascii="Times New Roman" w:eastAsia="Times New Roman" w:hAnsi="Times New Roman" w:cs="Times New Roman"/>
          <w:color w:val="000000" w:themeColor="text1"/>
          <w:sz w:val="24"/>
          <w:szCs w:val="24"/>
        </w:rPr>
        <w:t>implemented,</w:t>
      </w:r>
      <w:proofErr w:type="gramEnd"/>
      <w:r w:rsidR="3A4F85DB" w:rsidRPr="1633803C">
        <w:rPr>
          <w:rFonts w:ascii="Times New Roman" w:eastAsia="Times New Roman" w:hAnsi="Times New Roman" w:cs="Times New Roman"/>
          <w:color w:val="000000" w:themeColor="text1"/>
          <w:sz w:val="24"/>
          <w:szCs w:val="24"/>
        </w:rPr>
        <w:t xml:space="preserve"> will be tailored to address specific company issues with their processes and operations effectively. I have already </w:t>
      </w:r>
      <w:proofErr w:type="gramStart"/>
      <w:r w:rsidR="3A4F85DB" w:rsidRPr="1633803C">
        <w:rPr>
          <w:rFonts w:ascii="Times New Roman" w:eastAsia="Times New Roman" w:hAnsi="Times New Roman" w:cs="Times New Roman"/>
          <w:color w:val="000000" w:themeColor="text1"/>
          <w:sz w:val="24"/>
          <w:szCs w:val="24"/>
        </w:rPr>
        <w:t>started with</w:t>
      </w:r>
      <w:proofErr w:type="gramEnd"/>
      <w:r w:rsidR="3A4F85DB" w:rsidRPr="1633803C">
        <w:rPr>
          <w:rFonts w:ascii="Times New Roman" w:eastAsia="Times New Roman" w:hAnsi="Times New Roman" w:cs="Times New Roman"/>
          <w:color w:val="000000" w:themeColor="text1"/>
          <w:sz w:val="24"/>
          <w:szCs w:val="24"/>
        </w:rPr>
        <w:t xml:space="preserve"> research of current literature. </w:t>
      </w:r>
      <w:r w:rsidR="3A4F85DB" w:rsidRPr="1633803C">
        <w:rPr>
          <w:rFonts w:ascii="Times New Roman" w:eastAsia="Times New Roman" w:hAnsi="Times New Roman" w:cs="Times New Roman"/>
          <w:sz w:val="24"/>
          <w:szCs w:val="24"/>
        </w:rPr>
        <w:t xml:space="preserve"> </w:t>
      </w:r>
    </w:p>
    <w:p w14:paraId="39985DF6" w14:textId="69D479AF" w:rsidR="00852C0F" w:rsidRDefault="56624D11" w:rsidP="1633803C">
      <w:pPr>
        <w:numPr>
          <w:ilvl w:val="0"/>
          <w:numId w:val="16"/>
        </w:numPr>
        <w:spacing w:line="360" w:lineRule="auto"/>
        <w:jc w:val="both"/>
        <w:rPr>
          <w:rFonts w:ascii="Times New Roman" w:eastAsia="Times New Roman" w:hAnsi="Times New Roman" w:cs="Times New Roman"/>
          <w:sz w:val="24"/>
          <w:szCs w:val="24"/>
        </w:rPr>
      </w:pPr>
      <w:r w:rsidRPr="1633803C">
        <w:rPr>
          <w:rFonts w:ascii="Times New Roman" w:eastAsia="Times New Roman" w:hAnsi="Times New Roman" w:cs="Times New Roman"/>
          <w:b/>
          <w:bCs/>
          <w:sz w:val="24"/>
          <w:szCs w:val="24"/>
        </w:rPr>
        <w:t xml:space="preserve">Stakeholder Engagement and Partnerships: </w:t>
      </w:r>
      <w:r w:rsidR="334B7836" w:rsidRPr="1633803C">
        <w:rPr>
          <w:rFonts w:ascii="Times New Roman" w:eastAsia="Times New Roman" w:hAnsi="Times New Roman" w:cs="Times New Roman"/>
          <w:color w:val="000000" w:themeColor="text1"/>
          <w:sz w:val="24"/>
          <w:szCs w:val="24"/>
        </w:rPr>
        <w:t>Engage with key stakeholders, including business leaders, technology partners, and industry experts, to gather insights and build collaborative relationships.</w:t>
      </w:r>
      <w:r w:rsidR="334B7836" w:rsidRPr="1633803C">
        <w:rPr>
          <w:rFonts w:ascii="Times New Roman" w:eastAsia="Times New Roman" w:hAnsi="Times New Roman" w:cs="Times New Roman"/>
          <w:sz w:val="24"/>
          <w:szCs w:val="24"/>
        </w:rPr>
        <w:t xml:space="preserve"> </w:t>
      </w:r>
      <w:r w:rsidR="334B7836" w:rsidRPr="1633803C">
        <w:rPr>
          <w:rFonts w:ascii="Times New Roman" w:eastAsia="Times New Roman" w:hAnsi="Times New Roman" w:cs="Times New Roman"/>
          <w:color w:val="000000" w:themeColor="text1"/>
          <w:sz w:val="24"/>
          <w:szCs w:val="24"/>
        </w:rPr>
        <w:t xml:space="preserve">Establishing partnerships with chambers of commerce, and leading technology firms (such as </w:t>
      </w:r>
      <w:commentRangeStart w:id="2"/>
      <w:commentRangeStart w:id="3"/>
      <w:r w:rsidR="334B7836" w:rsidRPr="1633803C">
        <w:rPr>
          <w:rFonts w:ascii="Times New Roman" w:eastAsia="Times New Roman" w:hAnsi="Times New Roman" w:cs="Times New Roman"/>
          <w:color w:val="000000" w:themeColor="text1"/>
          <w:sz w:val="24"/>
          <w:szCs w:val="24"/>
        </w:rPr>
        <w:t>[</w:t>
      </w:r>
      <w:ins w:id="4" w:author="Oscar Jimenez" w:date="2024-12-04T12:23:00Z" w16du:dateUtc="2024-12-04T18:23:00Z">
        <w:r w:rsidR="005B2D3B">
          <w:rPr>
            <w:rFonts w:ascii="Times New Roman" w:eastAsia="Times New Roman" w:hAnsi="Times New Roman" w:cs="Times New Roman"/>
            <w:color w:val="000000" w:themeColor="text1"/>
            <w:sz w:val="24"/>
            <w:szCs w:val="24"/>
          </w:rPr>
          <w:t xml:space="preserve">AWS Amazon Web Services, </w:t>
        </w:r>
        <w:proofErr w:type="spellStart"/>
        <w:r w:rsidR="005B2D3B">
          <w:rPr>
            <w:rFonts w:ascii="Times New Roman" w:eastAsia="Times New Roman" w:hAnsi="Times New Roman" w:cs="Times New Roman"/>
            <w:color w:val="000000" w:themeColor="text1"/>
            <w:sz w:val="24"/>
            <w:szCs w:val="24"/>
          </w:rPr>
          <w:t>Uipath</w:t>
        </w:r>
      </w:ins>
      <w:proofErr w:type="spellEnd"/>
      <w:ins w:id="5" w:author="Oscar Jimenez" w:date="2024-12-04T12:24:00Z" w16du:dateUtc="2024-12-04T18:24:00Z">
        <w:r w:rsidR="005B2D3B">
          <w:rPr>
            <w:rFonts w:ascii="Times New Roman" w:eastAsia="Times New Roman" w:hAnsi="Times New Roman" w:cs="Times New Roman"/>
            <w:color w:val="000000" w:themeColor="text1"/>
            <w:sz w:val="24"/>
            <w:szCs w:val="24"/>
          </w:rPr>
          <w:t xml:space="preserve"> (RPA Tool), </w:t>
        </w:r>
        <w:proofErr w:type="spellStart"/>
        <w:r w:rsidR="005B2D3B">
          <w:rPr>
            <w:rFonts w:ascii="Times New Roman" w:eastAsia="Times New Roman" w:hAnsi="Times New Roman" w:cs="Times New Roman"/>
            <w:color w:val="000000" w:themeColor="text1"/>
            <w:sz w:val="24"/>
            <w:szCs w:val="24"/>
          </w:rPr>
          <w:t>BluePrism</w:t>
        </w:r>
        <w:proofErr w:type="spellEnd"/>
        <w:r w:rsidR="005B2D3B">
          <w:rPr>
            <w:rFonts w:ascii="Times New Roman" w:eastAsia="Times New Roman" w:hAnsi="Times New Roman" w:cs="Times New Roman"/>
            <w:color w:val="000000" w:themeColor="text1"/>
            <w:sz w:val="24"/>
            <w:szCs w:val="24"/>
          </w:rPr>
          <w:t xml:space="preserve"> (RPA Tool), Microsoft (</w:t>
        </w:r>
      </w:ins>
      <w:ins w:id="6" w:author="Oscar Jimenez" w:date="2024-12-04T12:25:00Z" w16du:dateUtc="2024-12-04T18:25:00Z">
        <w:r w:rsidR="005B2D3B">
          <w:rPr>
            <w:rFonts w:ascii="Times New Roman" w:eastAsia="Times New Roman" w:hAnsi="Times New Roman" w:cs="Times New Roman"/>
            <w:color w:val="000000" w:themeColor="text1"/>
            <w:sz w:val="24"/>
            <w:szCs w:val="24"/>
          </w:rPr>
          <w:t>Minimum and/or No code</w:t>
        </w:r>
      </w:ins>
      <w:ins w:id="7" w:author="Oscar Jimenez" w:date="2024-12-04T12:26:00Z" w16du:dateUtc="2024-12-04T18:26:00Z">
        <w:r w:rsidR="005B2D3B">
          <w:rPr>
            <w:rFonts w:ascii="Times New Roman" w:eastAsia="Times New Roman" w:hAnsi="Times New Roman" w:cs="Times New Roman"/>
            <w:color w:val="000000" w:themeColor="text1"/>
            <w:sz w:val="24"/>
            <w:szCs w:val="24"/>
          </w:rPr>
          <w:t xml:space="preserve"> -</w:t>
        </w:r>
      </w:ins>
      <w:ins w:id="8" w:author="Oscar Jimenez" w:date="2024-12-04T12:25:00Z" w16du:dateUtc="2024-12-04T18:25:00Z">
        <w:r w:rsidR="005B2D3B">
          <w:rPr>
            <w:rFonts w:ascii="Times New Roman" w:eastAsia="Times New Roman" w:hAnsi="Times New Roman" w:cs="Times New Roman"/>
            <w:color w:val="000000" w:themeColor="text1"/>
            <w:sz w:val="24"/>
            <w:szCs w:val="24"/>
          </w:rPr>
          <w:t xml:space="preserve"> AI and Automation </w:t>
        </w:r>
        <w:proofErr w:type="gramStart"/>
        <w:r w:rsidR="005B2D3B">
          <w:rPr>
            <w:rFonts w:ascii="Times New Roman" w:eastAsia="Times New Roman" w:hAnsi="Times New Roman" w:cs="Times New Roman"/>
            <w:color w:val="000000" w:themeColor="text1"/>
            <w:sz w:val="24"/>
            <w:szCs w:val="24"/>
          </w:rPr>
          <w:t>tools</w:t>
        </w:r>
      </w:ins>
      <w:ins w:id="9" w:author="Oscar Jimenez" w:date="2024-12-04T12:26:00Z" w16du:dateUtc="2024-12-04T18:26:00Z">
        <w:r w:rsidR="005B2D3B">
          <w:rPr>
            <w:rFonts w:ascii="Times New Roman" w:eastAsia="Times New Roman" w:hAnsi="Times New Roman" w:cs="Times New Roman"/>
            <w:color w:val="000000" w:themeColor="text1"/>
            <w:sz w:val="24"/>
            <w:szCs w:val="24"/>
          </w:rPr>
          <w:t>)</w:t>
        </w:r>
      </w:ins>
      <w:r w:rsidR="334B7836" w:rsidRPr="1633803C">
        <w:rPr>
          <w:rFonts w:ascii="Times New Roman" w:eastAsia="Times New Roman" w:hAnsi="Times New Roman" w:cs="Times New Roman"/>
          <w:color w:val="000000" w:themeColor="text1"/>
          <w:sz w:val="24"/>
          <w:szCs w:val="24"/>
        </w:rPr>
        <w:t>examples</w:t>
      </w:r>
      <w:proofErr w:type="gramEnd"/>
      <w:r w:rsidR="334B7836" w:rsidRPr="1633803C">
        <w:rPr>
          <w:rFonts w:ascii="Times New Roman" w:eastAsia="Times New Roman" w:hAnsi="Times New Roman" w:cs="Times New Roman"/>
          <w:color w:val="000000" w:themeColor="text1"/>
          <w:sz w:val="24"/>
          <w:szCs w:val="24"/>
        </w:rPr>
        <w:t>]</w:t>
      </w:r>
      <w:commentRangeEnd w:id="2"/>
      <w:r w:rsidR="00852C0F">
        <w:rPr>
          <w:rStyle w:val="CommentReference"/>
        </w:rPr>
        <w:commentReference w:id="2"/>
      </w:r>
      <w:commentRangeEnd w:id="3"/>
      <w:r w:rsidR="005B2D3B">
        <w:rPr>
          <w:rStyle w:val="CommentReference"/>
        </w:rPr>
        <w:commentReference w:id="3"/>
      </w:r>
      <w:r w:rsidR="334B7836" w:rsidRPr="1633803C">
        <w:rPr>
          <w:rFonts w:ascii="Times New Roman" w:eastAsia="Times New Roman" w:hAnsi="Times New Roman" w:cs="Times New Roman"/>
          <w:color w:val="000000" w:themeColor="text1"/>
          <w:sz w:val="24"/>
          <w:szCs w:val="24"/>
        </w:rPr>
        <w:t xml:space="preserve">), will provide the necessary support and resources to drive innovation and ensure the project’s success. </w:t>
      </w:r>
      <w:r w:rsidR="0E2B886E" w:rsidRPr="1633803C">
        <w:rPr>
          <w:rFonts w:ascii="Times New Roman" w:eastAsia="Times New Roman" w:hAnsi="Times New Roman" w:cs="Times New Roman"/>
          <w:color w:val="000000" w:themeColor="text1"/>
          <w:sz w:val="24"/>
          <w:szCs w:val="24"/>
        </w:rPr>
        <w:t xml:space="preserve"> </w:t>
      </w:r>
      <w:r w:rsidR="0E2B886E" w:rsidRPr="1633803C">
        <w:rPr>
          <w:rFonts w:ascii="Times New Roman" w:eastAsia="Times New Roman" w:hAnsi="Times New Roman" w:cs="Times New Roman"/>
          <w:sz w:val="24"/>
          <w:szCs w:val="24"/>
        </w:rPr>
        <w:t xml:space="preserve"> </w:t>
      </w:r>
    </w:p>
    <w:p w14:paraId="4F2AE69B" w14:textId="15437CD3" w:rsidR="00852C0F" w:rsidRDefault="11919B6C" w:rsidP="1633803C">
      <w:pPr>
        <w:numPr>
          <w:ilvl w:val="0"/>
          <w:numId w:val="16"/>
        </w:numPr>
        <w:spacing w:line="360" w:lineRule="auto"/>
        <w:jc w:val="both"/>
        <w:rPr>
          <w:rFonts w:ascii="Times New Roman" w:eastAsia="Times New Roman" w:hAnsi="Times New Roman" w:cs="Times New Roman"/>
          <w:color w:val="000000" w:themeColor="text1"/>
          <w:sz w:val="24"/>
          <w:szCs w:val="24"/>
        </w:rPr>
      </w:pPr>
      <w:r w:rsidRPr="1633803C">
        <w:rPr>
          <w:rFonts w:ascii="Times New Roman" w:eastAsia="Times New Roman" w:hAnsi="Times New Roman" w:cs="Times New Roman"/>
          <w:b/>
          <w:bCs/>
          <w:color w:val="000000" w:themeColor="text1"/>
          <w:sz w:val="24"/>
          <w:szCs w:val="24"/>
        </w:rPr>
        <w:t>Development and Prototyping:</w:t>
      </w:r>
      <w:r w:rsidRPr="1633803C">
        <w:rPr>
          <w:rFonts w:ascii="Times New Roman" w:eastAsia="Times New Roman" w:hAnsi="Times New Roman" w:cs="Times New Roman"/>
          <w:color w:val="000000" w:themeColor="text1"/>
          <w:sz w:val="24"/>
          <w:szCs w:val="24"/>
        </w:rPr>
        <w:t xml:space="preserve"> Utilize my expertise with RPA technologies, cloud computing, and artificial intelligence, to develop initial prototypes of personalized </w:t>
      </w:r>
      <w:r w:rsidR="01A13D1E" w:rsidRPr="1633803C">
        <w:rPr>
          <w:rFonts w:ascii="Times New Roman" w:eastAsia="Times New Roman" w:hAnsi="Times New Roman" w:cs="Times New Roman"/>
          <w:color w:val="000000" w:themeColor="text1"/>
          <w:sz w:val="24"/>
          <w:szCs w:val="24"/>
        </w:rPr>
        <w:t>training programs and optimization strategies for process improvement and data-drive decision making</w:t>
      </w:r>
      <w:r w:rsidRPr="1633803C">
        <w:rPr>
          <w:rFonts w:ascii="Times New Roman" w:eastAsia="Times New Roman" w:hAnsi="Times New Roman" w:cs="Times New Roman"/>
          <w:color w:val="000000" w:themeColor="text1"/>
          <w:sz w:val="24"/>
          <w:szCs w:val="24"/>
        </w:rPr>
        <w:t xml:space="preserve">. This stage will focus on creating scalable and adaptable </w:t>
      </w:r>
      <w:r w:rsidR="586A2191" w:rsidRPr="1633803C">
        <w:rPr>
          <w:rFonts w:ascii="Times New Roman" w:eastAsia="Times New Roman" w:hAnsi="Times New Roman" w:cs="Times New Roman"/>
          <w:color w:val="000000" w:themeColor="text1"/>
          <w:sz w:val="24"/>
          <w:szCs w:val="24"/>
        </w:rPr>
        <w:t>technologies powered by AI and RPA technologies</w:t>
      </w:r>
      <w:r w:rsidRPr="1633803C">
        <w:rPr>
          <w:rFonts w:ascii="Times New Roman" w:eastAsia="Times New Roman" w:hAnsi="Times New Roman" w:cs="Times New Roman"/>
          <w:color w:val="000000" w:themeColor="text1"/>
          <w:sz w:val="24"/>
          <w:szCs w:val="24"/>
        </w:rPr>
        <w:t xml:space="preserve"> that can integrate seamlessly with a company’s existing processes. Continuous iteration and feedback loops will be implemented to refine these prototypes based on user feedback and performance metrics.</w:t>
      </w:r>
      <w:r w:rsidR="04AC0A99" w:rsidRPr="1633803C">
        <w:rPr>
          <w:rFonts w:ascii="Times New Roman" w:eastAsia="Times New Roman" w:hAnsi="Times New Roman" w:cs="Times New Roman"/>
          <w:color w:val="000000" w:themeColor="text1"/>
          <w:sz w:val="24"/>
          <w:szCs w:val="24"/>
        </w:rPr>
        <w:t xml:space="preserve"> In my tenure I have supported many global automation RPA development teams in the development and maintenance of automation processes. </w:t>
      </w:r>
    </w:p>
    <w:p w14:paraId="287364F0" w14:textId="7C729892" w:rsidR="00852C0F" w:rsidRDefault="6428E9A0" w:rsidP="1633803C">
      <w:pPr>
        <w:numPr>
          <w:ilvl w:val="0"/>
          <w:numId w:val="16"/>
        </w:numPr>
        <w:spacing w:line="360" w:lineRule="auto"/>
        <w:jc w:val="both"/>
        <w:rPr>
          <w:rFonts w:ascii="Times New Roman" w:eastAsia="Times New Roman" w:hAnsi="Times New Roman" w:cs="Times New Roman"/>
          <w:color w:val="000000" w:themeColor="text1"/>
          <w:sz w:val="24"/>
          <w:szCs w:val="24"/>
        </w:rPr>
      </w:pPr>
      <w:r w:rsidRPr="1633803C">
        <w:rPr>
          <w:rFonts w:ascii="Times New Roman" w:eastAsia="Times New Roman" w:hAnsi="Times New Roman" w:cs="Times New Roman"/>
          <w:b/>
          <w:bCs/>
          <w:color w:val="000000" w:themeColor="text1"/>
          <w:sz w:val="24"/>
          <w:szCs w:val="24"/>
        </w:rPr>
        <w:t>Pilot Testing and Optimization:</w:t>
      </w:r>
      <w:r w:rsidRPr="1633803C">
        <w:rPr>
          <w:rFonts w:ascii="Times New Roman" w:eastAsia="Times New Roman" w:hAnsi="Times New Roman" w:cs="Times New Roman"/>
          <w:color w:val="000000" w:themeColor="text1"/>
          <w:sz w:val="24"/>
          <w:szCs w:val="24"/>
        </w:rPr>
        <w:t xml:space="preserve"> Implement pilot programs with selected U.S. companies to test the effectiveness of the RPA and AI technology tools in real-world environments. This phase will involve close monitoring, data collection, and analysis to identify areas for improvement. The goal is to optimize the RPA and AI technologies being implemented to ensure they deliver tangible benefits in terms of efficien</w:t>
      </w:r>
      <w:r w:rsidR="128A3608" w:rsidRPr="1633803C">
        <w:rPr>
          <w:rFonts w:ascii="Times New Roman" w:eastAsia="Times New Roman" w:hAnsi="Times New Roman" w:cs="Times New Roman"/>
          <w:color w:val="000000" w:themeColor="text1"/>
          <w:sz w:val="24"/>
          <w:szCs w:val="24"/>
        </w:rPr>
        <w:t>t</w:t>
      </w:r>
      <w:r w:rsidRPr="1633803C">
        <w:rPr>
          <w:rFonts w:ascii="Times New Roman" w:eastAsia="Times New Roman" w:hAnsi="Times New Roman" w:cs="Times New Roman"/>
          <w:color w:val="000000" w:themeColor="text1"/>
          <w:sz w:val="24"/>
          <w:szCs w:val="24"/>
        </w:rPr>
        <w:t xml:space="preserve"> </w:t>
      </w:r>
      <w:r w:rsidR="5AA0030D" w:rsidRPr="1633803C">
        <w:rPr>
          <w:rFonts w:ascii="Times New Roman" w:eastAsia="Times New Roman" w:hAnsi="Times New Roman" w:cs="Times New Roman"/>
          <w:color w:val="000000" w:themeColor="text1"/>
          <w:sz w:val="24"/>
          <w:szCs w:val="24"/>
        </w:rPr>
        <w:t>process imp</w:t>
      </w:r>
      <w:r w:rsidR="4500C2DB" w:rsidRPr="1633803C">
        <w:rPr>
          <w:rFonts w:ascii="Times New Roman" w:eastAsia="Times New Roman" w:hAnsi="Times New Roman" w:cs="Times New Roman"/>
          <w:color w:val="000000" w:themeColor="text1"/>
          <w:sz w:val="24"/>
          <w:szCs w:val="24"/>
        </w:rPr>
        <w:t>rov</w:t>
      </w:r>
      <w:r w:rsidR="5AA0030D" w:rsidRPr="1633803C">
        <w:rPr>
          <w:rFonts w:ascii="Times New Roman" w:eastAsia="Times New Roman" w:hAnsi="Times New Roman" w:cs="Times New Roman"/>
          <w:color w:val="000000" w:themeColor="text1"/>
          <w:sz w:val="24"/>
          <w:szCs w:val="24"/>
        </w:rPr>
        <w:t>ement</w:t>
      </w:r>
      <w:r w:rsidR="4500C2DB" w:rsidRPr="1633803C">
        <w:rPr>
          <w:rFonts w:ascii="Times New Roman" w:eastAsia="Times New Roman" w:hAnsi="Times New Roman" w:cs="Times New Roman"/>
          <w:color w:val="000000" w:themeColor="text1"/>
          <w:sz w:val="24"/>
          <w:szCs w:val="24"/>
        </w:rPr>
        <w:t>s</w:t>
      </w:r>
      <w:r w:rsidR="5AA0030D" w:rsidRPr="1633803C">
        <w:rPr>
          <w:rFonts w:ascii="Times New Roman" w:eastAsia="Times New Roman" w:hAnsi="Times New Roman" w:cs="Times New Roman"/>
          <w:color w:val="000000" w:themeColor="text1"/>
          <w:sz w:val="24"/>
          <w:szCs w:val="24"/>
        </w:rPr>
        <w:t xml:space="preserve"> and data-drive decision making as well as the training programs being implemented. </w:t>
      </w:r>
    </w:p>
    <w:p w14:paraId="1B159D37" w14:textId="73FF58EF" w:rsidR="00852C0F" w:rsidRDefault="1FF82745" w:rsidP="1633803C">
      <w:pPr>
        <w:numPr>
          <w:ilvl w:val="0"/>
          <w:numId w:val="16"/>
        </w:numPr>
        <w:spacing w:line="360" w:lineRule="auto"/>
        <w:jc w:val="both"/>
        <w:rPr>
          <w:rFonts w:ascii="Times New Roman" w:eastAsia="Times New Roman" w:hAnsi="Times New Roman" w:cs="Times New Roman"/>
          <w:sz w:val="24"/>
          <w:szCs w:val="24"/>
        </w:rPr>
      </w:pPr>
      <w:r w:rsidRPr="1633803C">
        <w:rPr>
          <w:rFonts w:ascii="Times New Roman" w:eastAsia="Times New Roman" w:hAnsi="Times New Roman" w:cs="Times New Roman"/>
          <w:b/>
          <w:bCs/>
          <w:color w:val="000000" w:themeColor="text1"/>
          <w:sz w:val="24"/>
          <w:szCs w:val="24"/>
        </w:rPr>
        <w:t>Deployment and Scaling:</w:t>
      </w:r>
      <w:r w:rsidRPr="1633803C">
        <w:rPr>
          <w:rFonts w:ascii="Times New Roman" w:eastAsia="Times New Roman" w:hAnsi="Times New Roman" w:cs="Times New Roman"/>
          <w:color w:val="000000" w:themeColor="text1"/>
          <w:sz w:val="24"/>
          <w:szCs w:val="24"/>
        </w:rPr>
        <w:t xml:space="preserve"> Once optimized, the specific comprehensive training programs and optimization strategies powered</w:t>
      </w:r>
      <w:r w:rsidR="05B50641" w:rsidRPr="1633803C">
        <w:rPr>
          <w:rFonts w:ascii="Times New Roman" w:eastAsia="Times New Roman" w:hAnsi="Times New Roman" w:cs="Times New Roman"/>
          <w:color w:val="000000" w:themeColor="text1"/>
          <w:sz w:val="24"/>
          <w:szCs w:val="24"/>
        </w:rPr>
        <w:t xml:space="preserve"> by AI technologies and RPA</w:t>
      </w:r>
      <w:r w:rsidRPr="1633803C">
        <w:rPr>
          <w:rFonts w:ascii="Times New Roman" w:eastAsia="Times New Roman" w:hAnsi="Times New Roman" w:cs="Times New Roman"/>
          <w:color w:val="000000" w:themeColor="text1"/>
          <w:sz w:val="24"/>
          <w:szCs w:val="24"/>
        </w:rPr>
        <w:t xml:space="preserve"> will be deployed across a broader range of companies. This will be accompanied by comprehensive training </w:t>
      </w:r>
      <w:r w:rsidRPr="1633803C">
        <w:rPr>
          <w:rFonts w:ascii="Times New Roman" w:eastAsia="Times New Roman" w:hAnsi="Times New Roman" w:cs="Times New Roman"/>
          <w:color w:val="000000" w:themeColor="text1"/>
          <w:sz w:val="24"/>
          <w:szCs w:val="24"/>
        </w:rPr>
        <w:lastRenderedPageBreak/>
        <w:t xml:space="preserve">programs for human agents to facilitate smooth integration and maximize the benefits of the technologies and processes being implemented. Strategies for scaling the deployment will be developed to ensure widespread adoption and impact. </w:t>
      </w:r>
      <w:commentRangeEnd w:id="0"/>
      <w:r w:rsidR="00852C0F">
        <w:rPr>
          <w:rStyle w:val="CommentReference"/>
        </w:rPr>
        <w:commentReference w:id="0"/>
      </w:r>
      <w:commentRangeEnd w:id="1"/>
      <w:r w:rsidR="005B2D3B">
        <w:rPr>
          <w:rStyle w:val="CommentReference"/>
        </w:rPr>
        <w:commentReference w:id="1"/>
      </w:r>
      <w:r w:rsidRPr="1633803C">
        <w:rPr>
          <w:rFonts w:ascii="Times New Roman" w:eastAsia="Times New Roman" w:hAnsi="Times New Roman" w:cs="Times New Roman"/>
          <w:sz w:val="24"/>
          <w:szCs w:val="24"/>
        </w:rPr>
        <w:t xml:space="preserve"> </w:t>
      </w:r>
    </w:p>
    <w:p w14:paraId="4E7BE0ED" w14:textId="44FA30FC" w:rsidR="00852C0F" w:rsidRDefault="00852C0F" w:rsidP="1633803C">
      <w:pPr>
        <w:spacing w:line="360" w:lineRule="auto"/>
        <w:jc w:val="both"/>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 xml:space="preserve">Since I already have a significant number of interested clients (Rhino Metals Inc, Fox2 Transport LLC, Criterion Trailers LLC, and North Atlantic Ocean Carrier Inc) in my </w:t>
      </w:r>
      <w:r w:rsidR="00FB225C" w:rsidRPr="1633803C">
        <w:rPr>
          <w:rFonts w:ascii="Times New Roman" w:eastAsia="Times New Roman" w:hAnsi="Times New Roman" w:cs="Times New Roman"/>
          <w:sz w:val="24"/>
          <w:szCs w:val="24"/>
        </w:rPr>
        <w:t xml:space="preserve">consultant </w:t>
      </w:r>
      <w:r w:rsidRPr="1633803C">
        <w:rPr>
          <w:rFonts w:ascii="Times New Roman" w:eastAsia="Times New Roman" w:hAnsi="Times New Roman" w:cs="Times New Roman"/>
          <w:sz w:val="24"/>
          <w:szCs w:val="24"/>
        </w:rPr>
        <w:t xml:space="preserve">services, </w:t>
      </w:r>
      <w:r w:rsidR="692747D5" w:rsidRPr="1633803C">
        <w:rPr>
          <w:rFonts w:ascii="Times New Roman" w:eastAsia="Times New Roman" w:hAnsi="Times New Roman" w:cs="Times New Roman"/>
          <w:sz w:val="24"/>
          <w:szCs w:val="24"/>
        </w:rPr>
        <w:t>I will</w:t>
      </w:r>
      <w:r w:rsidRPr="1633803C">
        <w:rPr>
          <w:rFonts w:ascii="Times New Roman" w:eastAsia="Times New Roman" w:hAnsi="Times New Roman" w:cs="Times New Roman"/>
          <w:sz w:val="24"/>
          <w:szCs w:val="24"/>
        </w:rPr>
        <w:t xml:space="preserve"> focus on working with these initial clients according to the established proposal to achieve </w:t>
      </w:r>
      <w:r w:rsidR="00D508F1" w:rsidRPr="1633803C">
        <w:rPr>
          <w:rFonts w:ascii="Times New Roman" w:eastAsia="Times New Roman" w:hAnsi="Times New Roman" w:cs="Times New Roman"/>
          <w:sz w:val="24"/>
          <w:szCs w:val="24"/>
        </w:rPr>
        <w:t>successful</w:t>
      </w:r>
      <w:r w:rsidRPr="1633803C">
        <w:rPr>
          <w:rFonts w:ascii="Times New Roman" w:eastAsia="Times New Roman" w:hAnsi="Times New Roman" w:cs="Times New Roman"/>
          <w:sz w:val="24"/>
          <w:szCs w:val="24"/>
        </w:rPr>
        <w:t xml:space="preserve"> implementation of the methodology and obtain the expected results in a short time</w:t>
      </w:r>
      <w:r w:rsidR="00544559" w:rsidRPr="1633803C">
        <w:rPr>
          <w:rFonts w:ascii="Times New Roman" w:eastAsia="Times New Roman" w:hAnsi="Times New Roman" w:cs="Times New Roman"/>
          <w:sz w:val="24"/>
          <w:szCs w:val="24"/>
        </w:rPr>
        <w:t>.</w:t>
      </w:r>
    </w:p>
    <w:p w14:paraId="5CFFF7BC" w14:textId="77777777" w:rsidR="008225B5" w:rsidRPr="008225B5" w:rsidRDefault="008225B5" w:rsidP="1633803C">
      <w:pPr>
        <w:spacing w:line="360" w:lineRule="auto"/>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Once services for these initial clients are completed, follow-up meetings will be scheduled both in advance and on demand to ensure proper follow-up. These meetings could be held remotely or in person.</w:t>
      </w:r>
    </w:p>
    <w:p w14:paraId="5E45CC7D" w14:textId="725C0681" w:rsidR="00C33A9C" w:rsidRPr="008225B5" w:rsidRDefault="00B50007" w:rsidP="1633803C">
      <w:pPr>
        <w:spacing w:line="360" w:lineRule="auto"/>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With the intention of expanding our client portfolio, at the end of the consulting service, we will ask the client for referrals to potential new clients, who could become eventual clients based on the success achieved in the referring company. Similarly, as with the initial clients, the service will be offered to new clients who are not yet familiar with it through proposal meetings</w:t>
      </w:r>
      <w:r w:rsidR="008225B5" w:rsidRPr="1633803C">
        <w:rPr>
          <w:rFonts w:ascii="Times New Roman" w:eastAsia="Times New Roman" w:hAnsi="Times New Roman" w:cs="Times New Roman"/>
          <w:sz w:val="24"/>
          <w:szCs w:val="24"/>
        </w:rPr>
        <w:t>.</w:t>
      </w:r>
    </w:p>
    <w:p w14:paraId="33B8B142" w14:textId="7D2BA061" w:rsidR="1633803C" w:rsidRDefault="1633803C" w:rsidP="1633803C">
      <w:pPr>
        <w:spacing w:line="360" w:lineRule="auto"/>
        <w:rPr>
          <w:rFonts w:ascii="Times New Roman" w:eastAsia="Times New Roman" w:hAnsi="Times New Roman" w:cs="Times New Roman"/>
          <w:sz w:val="24"/>
          <w:szCs w:val="24"/>
        </w:rPr>
      </w:pPr>
    </w:p>
    <w:p w14:paraId="216B1243" w14:textId="31F20161" w:rsidR="3B488064" w:rsidRDefault="3B488064" w:rsidP="1633803C">
      <w:pPr>
        <w:spacing w:line="360" w:lineRule="auto"/>
        <w:rPr>
          <w:rFonts w:ascii="Times New Roman" w:eastAsia="Times New Roman" w:hAnsi="Times New Roman" w:cs="Times New Roman"/>
          <w:b/>
          <w:bCs/>
          <w:sz w:val="24"/>
          <w:szCs w:val="24"/>
          <w:u w:val="single"/>
        </w:rPr>
      </w:pPr>
      <w:r w:rsidRPr="1633803C">
        <w:rPr>
          <w:rFonts w:ascii="Times New Roman" w:eastAsia="Times New Roman" w:hAnsi="Times New Roman" w:cs="Times New Roman"/>
          <w:b/>
          <w:bCs/>
          <w:sz w:val="24"/>
          <w:szCs w:val="24"/>
          <w:u w:val="single"/>
        </w:rPr>
        <w:t>Consulting Services</w:t>
      </w:r>
    </w:p>
    <w:p w14:paraId="53C35A3F" w14:textId="595E27C5" w:rsidR="00CA7134" w:rsidRPr="002F5480" w:rsidRDefault="00740CAA" w:rsidP="1633803C">
      <w:pPr>
        <w:spacing w:line="360" w:lineRule="auto"/>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I will</w:t>
      </w:r>
      <w:r w:rsidR="002B114A" w:rsidRPr="1633803C">
        <w:rPr>
          <w:rFonts w:ascii="Times New Roman" w:eastAsia="Times New Roman" w:hAnsi="Times New Roman" w:cs="Times New Roman"/>
          <w:sz w:val="24"/>
          <w:szCs w:val="24"/>
        </w:rPr>
        <w:t xml:space="preserve"> </w:t>
      </w:r>
      <w:r w:rsidR="003B72EE" w:rsidRPr="1633803C">
        <w:rPr>
          <w:rFonts w:ascii="Times New Roman" w:eastAsia="Times New Roman" w:hAnsi="Times New Roman" w:cs="Times New Roman"/>
          <w:sz w:val="24"/>
          <w:szCs w:val="24"/>
        </w:rPr>
        <w:t>also</w:t>
      </w:r>
      <w:r w:rsidRPr="1633803C">
        <w:rPr>
          <w:rFonts w:ascii="Times New Roman" w:eastAsia="Times New Roman" w:hAnsi="Times New Roman" w:cs="Times New Roman"/>
          <w:sz w:val="24"/>
          <w:szCs w:val="24"/>
        </w:rPr>
        <w:t xml:space="preserve"> advance my proposed endeavor</w:t>
      </w:r>
      <w:r w:rsidR="003B72EE" w:rsidRPr="1633803C">
        <w:rPr>
          <w:rFonts w:ascii="Times New Roman" w:eastAsia="Times New Roman" w:hAnsi="Times New Roman" w:cs="Times New Roman"/>
          <w:sz w:val="24"/>
          <w:szCs w:val="24"/>
        </w:rPr>
        <w:t xml:space="preserve"> </w:t>
      </w:r>
      <w:r w:rsidR="00EE1169" w:rsidRPr="1633803C">
        <w:rPr>
          <w:rFonts w:ascii="Times New Roman" w:eastAsia="Times New Roman" w:hAnsi="Times New Roman" w:cs="Times New Roman"/>
          <w:sz w:val="24"/>
          <w:szCs w:val="24"/>
        </w:rPr>
        <w:t>through</w:t>
      </w:r>
      <w:r w:rsidR="00424FD3" w:rsidRPr="1633803C">
        <w:rPr>
          <w:rFonts w:ascii="Times New Roman" w:eastAsia="Times New Roman" w:hAnsi="Times New Roman" w:cs="Times New Roman"/>
          <w:sz w:val="24"/>
          <w:szCs w:val="24"/>
        </w:rPr>
        <w:t xml:space="preserve"> </w:t>
      </w:r>
      <w:r w:rsidRPr="1633803C">
        <w:rPr>
          <w:rFonts w:ascii="Times New Roman" w:eastAsia="Times New Roman" w:hAnsi="Times New Roman" w:cs="Times New Roman"/>
          <w:sz w:val="24"/>
          <w:szCs w:val="24"/>
        </w:rPr>
        <w:t>starting my own business</w:t>
      </w:r>
      <w:r w:rsidR="00424FD3" w:rsidRPr="1633803C">
        <w:rPr>
          <w:rFonts w:ascii="Times New Roman" w:eastAsia="Times New Roman" w:hAnsi="Times New Roman" w:cs="Times New Roman"/>
          <w:sz w:val="24"/>
          <w:szCs w:val="24"/>
        </w:rPr>
        <w:t xml:space="preserve"> as </w:t>
      </w:r>
      <w:r w:rsidR="00D846EA" w:rsidRPr="1633803C">
        <w:rPr>
          <w:rFonts w:ascii="Times New Roman" w:eastAsia="Times New Roman" w:hAnsi="Times New Roman" w:cs="Times New Roman"/>
          <w:sz w:val="24"/>
          <w:szCs w:val="24"/>
        </w:rPr>
        <w:t>an independent</w:t>
      </w:r>
      <w:r w:rsidRPr="1633803C">
        <w:rPr>
          <w:rFonts w:ascii="Times New Roman" w:eastAsia="Times New Roman" w:hAnsi="Times New Roman" w:cs="Times New Roman"/>
          <w:sz w:val="24"/>
          <w:szCs w:val="24"/>
        </w:rPr>
        <w:t xml:space="preserve"> </w:t>
      </w:r>
      <w:r w:rsidR="00CF6E52" w:rsidRPr="1633803C">
        <w:rPr>
          <w:rFonts w:ascii="Times New Roman" w:eastAsia="Times New Roman" w:hAnsi="Times New Roman" w:cs="Times New Roman"/>
          <w:sz w:val="24"/>
          <w:szCs w:val="24"/>
        </w:rPr>
        <w:t>consultant</w:t>
      </w:r>
      <w:r w:rsidR="00BA102D" w:rsidRPr="1633803C">
        <w:rPr>
          <w:rFonts w:ascii="Times New Roman" w:eastAsia="Times New Roman" w:hAnsi="Times New Roman" w:cs="Times New Roman"/>
          <w:sz w:val="24"/>
          <w:szCs w:val="24"/>
        </w:rPr>
        <w:t>, t</w:t>
      </w:r>
      <w:r w:rsidRPr="1633803C">
        <w:rPr>
          <w:rFonts w:ascii="Times New Roman" w:eastAsia="Times New Roman" w:hAnsi="Times New Roman" w:cs="Times New Roman"/>
          <w:sz w:val="24"/>
          <w:szCs w:val="24"/>
        </w:rPr>
        <w:t xml:space="preserve">his will allow me to fully </w:t>
      </w:r>
      <w:r w:rsidR="005536BE" w:rsidRPr="1633803C">
        <w:rPr>
          <w:rFonts w:ascii="Times New Roman" w:eastAsia="Times New Roman" w:hAnsi="Times New Roman" w:cs="Times New Roman"/>
          <w:sz w:val="24"/>
          <w:szCs w:val="24"/>
        </w:rPr>
        <w:t xml:space="preserve">utilize my experience, background, and skillset in the most optimal manner for the fulfillment of my proposed endeavor.  </w:t>
      </w:r>
    </w:p>
    <w:p w14:paraId="2D90401F" w14:textId="77777777" w:rsidR="00CA7134" w:rsidRPr="002F5480" w:rsidRDefault="00CA7134" w:rsidP="1633803C">
      <w:pPr>
        <w:pStyle w:val="ListParagraph"/>
        <w:rPr>
          <w:rFonts w:ascii="Times New Roman" w:eastAsia="Times New Roman" w:hAnsi="Times New Roman" w:cs="Times New Roman"/>
          <w:sz w:val="24"/>
          <w:szCs w:val="24"/>
          <w:highlight w:val="yellow"/>
        </w:rPr>
      </w:pPr>
      <w:bookmarkStart w:id="10" w:name="_Hlk164076583"/>
    </w:p>
    <w:p w14:paraId="60E6BDE1" w14:textId="18668735" w:rsidR="00041CCA" w:rsidRPr="002F5480" w:rsidRDefault="783FE8CF" w:rsidP="1633803C">
      <w:pPr>
        <w:pStyle w:val="ListParagraph"/>
        <w:numPr>
          <w:ilvl w:val="0"/>
          <w:numId w:val="13"/>
        </w:numPr>
        <w:spacing w:line="360" w:lineRule="auto"/>
        <w:ind w:left="810"/>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The consulting services</w:t>
      </w:r>
      <w:r w:rsidR="00FD2620" w:rsidRPr="1633803C">
        <w:rPr>
          <w:rFonts w:ascii="Times New Roman" w:eastAsia="Times New Roman" w:hAnsi="Times New Roman" w:cs="Times New Roman"/>
          <w:sz w:val="24"/>
          <w:szCs w:val="24"/>
        </w:rPr>
        <w:t xml:space="preserve"> I </w:t>
      </w:r>
      <w:r w:rsidR="77B1764A" w:rsidRPr="1633803C">
        <w:rPr>
          <w:rFonts w:ascii="Times New Roman" w:eastAsia="Times New Roman" w:hAnsi="Times New Roman" w:cs="Times New Roman"/>
          <w:sz w:val="24"/>
          <w:szCs w:val="24"/>
        </w:rPr>
        <w:t>will</w:t>
      </w:r>
      <w:r w:rsidR="00FD2620" w:rsidRPr="1633803C">
        <w:rPr>
          <w:rFonts w:ascii="Times New Roman" w:eastAsia="Times New Roman" w:hAnsi="Times New Roman" w:cs="Times New Roman"/>
          <w:sz w:val="24"/>
          <w:szCs w:val="24"/>
        </w:rPr>
        <w:t xml:space="preserve"> create and offer to my clients are intended to help U.S. small and medium-sized companies adopt cutting-edge technology to improve their internal processes. There is a common misconception that these technologies are very expensive and difficult to implement.</w:t>
      </w:r>
      <w:r w:rsidR="1C8C89DC" w:rsidRPr="1633803C">
        <w:rPr>
          <w:rFonts w:ascii="Times New Roman" w:eastAsia="Times New Roman" w:hAnsi="Times New Roman" w:cs="Times New Roman"/>
          <w:sz w:val="24"/>
          <w:szCs w:val="24"/>
        </w:rPr>
        <w:t xml:space="preserve"> </w:t>
      </w:r>
      <w:r w:rsidR="00FD2620" w:rsidRPr="1633803C">
        <w:rPr>
          <w:rFonts w:ascii="Times New Roman" w:eastAsia="Times New Roman" w:hAnsi="Times New Roman" w:cs="Times New Roman"/>
          <w:sz w:val="24"/>
          <w:szCs w:val="24"/>
        </w:rPr>
        <w:t>This combination of affordable technology and training for current employees positions these companies on the same level as large corporations, thereby enhancing their competitiveness</w:t>
      </w:r>
      <w:r w:rsidR="002C176F" w:rsidRPr="1633803C">
        <w:rPr>
          <w:rFonts w:ascii="Times New Roman" w:eastAsia="Times New Roman" w:hAnsi="Times New Roman" w:cs="Times New Roman"/>
          <w:sz w:val="24"/>
          <w:szCs w:val="24"/>
        </w:rPr>
        <w:t>,</w:t>
      </w:r>
      <w:r w:rsidR="00FD2620" w:rsidRPr="1633803C">
        <w:rPr>
          <w:rFonts w:ascii="Times New Roman" w:eastAsia="Times New Roman" w:hAnsi="Times New Roman" w:cs="Times New Roman"/>
          <w:sz w:val="24"/>
          <w:szCs w:val="24"/>
        </w:rPr>
        <w:t xml:space="preserve"> </w:t>
      </w:r>
      <w:r w:rsidR="002C176F" w:rsidRPr="1633803C">
        <w:rPr>
          <w:rFonts w:ascii="Times New Roman" w:eastAsia="Times New Roman" w:hAnsi="Times New Roman" w:cs="Times New Roman"/>
          <w:sz w:val="24"/>
          <w:szCs w:val="24"/>
          <w:lang w:val="en"/>
        </w:rPr>
        <w:t>efficiency and growth potential</w:t>
      </w:r>
      <w:r w:rsidR="00835C5B" w:rsidRPr="1633803C">
        <w:rPr>
          <w:rFonts w:ascii="Times New Roman" w:eastAsia="Times New Roman" w:hAnsi="Times New Roman" w:cs="Times New Roman"/>
          <w:sz w:val="24"/>
          <w:szCs w:val="24"/>
          <w:lang w:val="en"/>
        </w:rPr>
        <w:t xml:space="preserve"> </w:t>
      </w:r>
      <w:r w:rsidR="00FD2620" w:rsidRPr="1633803C">
        <w:rPr>
          <w:rFonts w:ascii="Times New Roman" w:eastAsia="Times New Roman" w:hAnsi="Times New Roman" w:cs="Times New Roman"/>
          <w:sz w:val="24"/>
          <w:szCs w:val="24"/>
        </w:rPr>
        <w:t>and that of their employees</w:t>
      </w:r>
      <w:r w:rsidR="7FDB5CCD" w:rsidRPr="1633803C">
        <w:rPr>
          <w:rFonts w:ascii="Times New Roman" w:eastAsia="Times New Roman" w:hAnsi="Times New Roman" w:cs="Times New Roman"/>
          <w:sz w:val="24"/>
          <w:szCs w:val="24"/>
        </w:rPr>
        <w:t xml:space="preserve">, and ultimately makes the US more competitive and bolsters economic growth. </w:t>
      </w:r>
    </w:p>
    <w:p w14:paraId="4ECA4025" w14:textId="1D4EE311" w:rsidR="00007578" w:rsidRPr="002F5480" w:rsidRDefault="00007578" w:rsidP="1633803C">
      <w:pPr>
        <w:pStyle w:val="NormalWeb"/>
        <w:numPr>
          <w:ilvl w:val="0"/>
          <w:numId w:val="13"/>
        </w:numPr>
        <w:shd w:val="clear" w:color="auto" w:fill="FFFFFF" w:themeFill="background1"/>
        <w:spacing w:before="0" w:beforeAutospacing="0" w:after="240" w:afterAutospacing="0" w:line="360" w:lineRule="auto"/>
        <w:ind w:left="810"/>
        <w:rPr>
          <w:color w:val="242424"/>
        </w:rPr>
      </w:pPr>
      <w:r w:rsidRPr="1633803C">
        <w:rPr>
          <w:color w:val="242424"/>
        </w:rPr>
        <w:lastRenderedPageBreak/>
        <w:t xml:space="preserve">Part of the services in the first pillar that I would be offering include analyzing current processes with the intention of improving them by eliminating waste and bottlenecks. Once these processes are improved and optimized, if they </w:t>
      </w:r>
      <w:r w:rsidR="00CC5AB9" w:rsidRPr="1633803C">
        <w:rPr>
          <w:color w:val="242424"/>
        </w:rPr>
        <w:t>were</w:t>
      </w:r>
      <w:r w:rsidRPr="1633803C">
        <w:rPr>
          <w:color w:val="242424"/>
        </w:rPr>
        <w:t xml:space="preserve"> suitable candidates for automation, we would proceed to create optimized business processes </w:t>
      </w:r>
      <w:r w:rsidR="009B0939" w:rsidRPr="1633803C">
        <w:rPr>
          <w:lang w:val="en"/>
        </w:rPr>
        <w:t>by integrating affordable technologies powered by artificial intelligence (AI) and robotic process automation (RPA</w:t>
      </w:r>
      <w:r w:rsidR="00337032" w:rsidRPr="1633803C">
        <w:rPr>
          <w:lang w:val="en"/>
        </w:rPr>
        <w:t>)</w:t>
      </w:r>
      <w:r w:rsidRPr="1633803C">
        <w:rPr>
          <w:color w:val="242424"/>
        </w:rPr>
        <w:t>, selecting the best strategy to carry out the automation at the lowest cost and highest efficiency</w:t>
      </w:r>
      <w:r w:rsidR="00D14F80" w:rsidRPr="1633803C">
        <w:rPr>
          <w:color w:val="242424"/>
        </w:rPr>
        <w:t xml:space="preserve">, improving the US companies </w:t>
      </w:r>
      <w:r w:rsidR="004D6301" w:rsidRPr="1633803C">
        <w:rPr>
          <w:color w:val="242424"/>
        </w:rPr>
        <w:t>competitiveness</w:t>
      </w:r>
      <w:r w:rsidR="00C76CAF" w:rsidRPr="1633803C">
        <w:rPr>
          <w:lang w:val="en"/>
        </w:rPr>
        <w:t xml:space="preserve"> and growth poten</w:t>
      </w:r>
      <w:r w:rsidR="00BB1A21" w:rsidRPr="1633803C">
        <w:rPr>
          <w:lang w:val="en"/>
        </w:rPr>
        <w:t>tial.</w:t>
      </w:r>
    </w:p>
    <w:p w14:paraId="400BB1B8" w14:textId="77777777" w:rsidR="00007578" w:rsidRPr="002F5480" w:rsidRDefault="00007578" w:rsidP="1633803C">
      <w:pPr>
        <w:pStyle w:val="NormalWeb"/>
        <w:shd w:val="clear" w:color="auto" w:fill="FFFFFF" w:themeFill="background1"/>
        <w:spacing w:before="0" w:beforeAutospacing="0" w:after="240" w:afterAutospacing="0" w:line="360" w:lineRule="auto"/>
        <w:ind w:left="810"/>
        <w:rPr>
          <w:color w:val="242424"/>
        </w:rPr>
      </w:pPr>
      <w:r w:rsidRPr="1633803C">
        <w:rPr>
          <w:color w:val="242424"/>
        </w:rPr>
        <w:t>Part of the services in the second pillar involves developing and implementing training for users with no-code and/or low-code knowledge to effectively use these resources, offering employees valuable opportunities to upskill in high-demand tools, thereby improving their job prospects.</w:t>
      </w:r>
    </w:p>
    <w:p w14:paraId="5829FBB6" w14:textId="045E56D1" w:rsidR="00041CCA" w:rsidRPr="002F5480" w:rsidRDefault="00007578" w:rsidP="1633803C">
      <w:pPr>
        <w:pStyle w:val="NormalWeb"/>
        <w:shd w:val="clear" w:color="auto" w:fill="FFFFFF" w:themeFill="background1"/>
        <w:spacing w:before="0" w:beforeAutospacing="0" w:after="240" w:afterAutospacing="0" w:line="360" w:lineRule="auto"/>
        <w:ind w:left="810"/>
        <w:rPr>
          <w:color w:val="242424"/>
        </w:rPr>
      </w:pPr>
      <w:r w:rsidRPr="1633803C">
        <w:rPr>
          <w:color w:val="242424"/>
        </w:rPr>
        <w:t>The result of process improvement and current staff training aims to save time and resources. This approach supports small and medium-sized</w:t>
      </w:r>
      <w:r w:rsidR="00E1745E" w:rsidRPr="1633803C">
        <w:rPr>
          <w:color w:val="242424"/>
        </w:rPr>
        <w:t xml:space="preserve"> US</w:t>
      </w:r>
      <w:r w:rsidRPr="1633803C">
        <w:rPr>
          <w:color w:val="242424"/>
        </w:rPr>
        <w:t xml:space="preserve"> enterprises (SMEs) to maximize their operational efficiency and growth potential with technologies that enhance their competitiveness.</w:t>
      </w:r>
      <w:r w:rsidR="19B3CA95" w:rsidRPr="1633803C">
        <w:rPr>
          <w:color w:val="242424"/>
        </w:rPr>
        <w:t xml:space="preserve"> </w:t>
      </w:r>
      <w:r w:rsidR="6BE1FB59" w:rsidRPr="1633803C">
        <w:rPr>
          <w:color w:val="242424"/>
        </w:rPr>
        <w:t xml:space="preserve">There will be an additional focus on supporting American, Latin, and other minority owned, small and medium sized enterprises </w:t>
      </w:r>
      <w:proofErr w:type="gramStart"/>
      <w:r w:rsidR="6BE1FB59" w:rsidRPr="1633803C">
        <w:rPr>
          <w:color w:val="242424"/>
        </w:rPr>
        <w:t>in order to</w:t>
      </w:r>
      <w:proofErr w:type="gramEnd"/>
      <w:r w:rsidR="6BE1FB59" w:rsidRPr="1633803C">
        <w:rPr>
          <w:color w:val="242424"/>
        </w:rPr>
        <w:t xml:space="preserve"> maximize their operational efficiency and growth potential. </w:t>
      </w:r>
    </w:p>
    <w:p w14:paraId="4EDB41C8" w14:textId="34766A0A" w:rsidR="00BE0FA2" w:rsidRPr="002F5480" w:rsidRDefault="00BE0FA2" w:rsidP="1633803C">
      <w:pPr>
        <w:pStyle w:val="ListParagraph"/>
        <w:numPr>
          <w:ilvl w:val="0"/>
          <w:numId w:val="13"/>
        </w:numPr>
        <w:spacing w:line="360" w:lineRule="auto"/>
        <w:ind w:left="810"/>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 xml:space="preserve">After engaging in discussions with several companies, four have formally expressed interest in my services to </w:t>
      </w:r>
      <w:r w:rsidR="008672C2" w:rsidRPr="1633803C">
        <w:rPr>
          <w:rFonts w:ascii="Times New Roman" w:eastAsia="Times New Roman" w:hAnsi="Times New Roman" w:cs="Times New Roman"/>
          <w:sz w:val="24"/>
          <w:szCs w:val="24"/>
        </w:rPr>
        <w:t>improve</w:t>
      </w:r>
      <w:r w:rsidRPr="1633803C">
        <w:rPr>
          <w:rFonts w:ascii="Times New Roman" w:eastAsia="Times New Roman" w:hAnsi="Times New Roman" w:cs="Times New Roman"/>
          <w:sz w:val="24"/>
          <w:szCs w:val="24"/>
        </w:rPr>
        <w:t xml:space="preserve"> and automate their current processes using RPA and AI-based technology</w:t>
      </w:r>
      <w:r w:rsidR="00C07B1B" w:rsidRPr="1633803C">
        <w:rPr>
          <w:rFonts w:ascii="Times New Roman" w:eastAsia="Times New Roman" w:hAnsi="Times New Roman" w:cs="Times New Roman"/>
          <w:sz w:val="24"/>
          <w:szCs w:val="24"/>
        </w:rPr>
        <w:t>;</w:t>
      </w:r>
      <w:r w:rsidR="000A2132" w:rsidRPr="1633803C">
        <w:rPr>
          <w:rFonts w:ascii="Times New Roman" w:eastAsia="Times New Roman" w:hAnsi="Times New Roman" w:cs="Times New Roman"/>
          <w:sz w:val="24"/>
          <w:szCs w:val="24"/>
        </w:rPr>
        <w:t xml:space="preserve"> </w:t>
      </w:r>
      <w:r w:rsidR="008672C2" w:rsidRPr="1633803C">
        <w:rPr>
          <w:rFonts w:ascii="Times New Roman" w:eastAsia="Times New Roman" w:hAnsi="Times New Roman" w:cs="Times New Roman"/>
          <w:sz w:val="24"/>
          <w:szCs w:val="24"/>
        </w:rPr>
        <w:t>t</w:t>
      </w:r>
      <w:r w:rsidRPr="1633803C">
        <w:rPr>
          <w:rFonts w:ascii="Times New Roman" w:eastAsia="Times New Roman" w:hAnsi="Times New Roman" w:cs="Times New Roman"/>
          <w:sz w:val="24"/>
          <w:szCs w:val="24"/>
        </w:rPr>
        <w:t xml:space="preserve">hese companies are </w:t>
      </w:r>
      <w:r w:rsidR="008672C2" w:rsidRPr="1633803C">
        <w:rPr>
          <w:rFonts w:ascii="Times New Roman" w:eastAsia="Times New Roman" w:hAnsi="Times New Roman" w:cs="Times New Roman"/>
          <w:sz w:val="24"/>
          <w:szCs w:val="24"/>
        </w:rPr>
        <w:t>Rhino</w:t>
      </w:r>
      <w:r w:rsidRPr="1633803C">
        <w:rPr>
          <w:rFonts w:ascii="Times New Roman" w:eastAsia="Times New Roman" w:hAnsi="Times New Roman" w:cs="Times New Roman"/>
          <w:sz w:val="24"/>
          <w:szCs w:val="24"/>
        </w:rPr>
        <w:t xml:space="preserve"> Metals Inc, Fox2 Transport LLC, Criterion Trailers LLC, and North Atlantic Ocean Carrier Inc.</w:t>
      </w:r>
    </w:p>
    <w:bookmarkEnd w:id="10"/>
    <w:p w14:paraId="5EA8DDAB" w14:textId="5EBB41B9" w:rsidR="00BD63D8" w:rsidRPr="002F5480" w:rsidRDefault="00F17BCE" w:rsidP="1633803C">
      <w:pPr>
        <w:pStyle w:val="ListParagraph"/>
        <w:spacing w:line="360" w:lineRule="auto"/>
        <w:ind w:left="810"/>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 xml:space="preserve">These initial clients are medium-sized businesses, each with 1-100 employees, operating in various sectors such as manufacturing, distribution, and logistics, </w:t>
      </w:r>
      <w:r w:rsidR="00BD43F8" w:rsidRPr="1633803C">
        <w:rPr>
          <w:rFonts w:ascii="Times New Roman" w:eastAsia="Times New Roman" w:hAnsi="Times New Roman" w:cs="Times New Roman"/>
          <w:sz w:val="24"/>
          <w:szCs w:val="24"/>
        </w:rPr>
        <w:t>Initially</w:t>
      </w:r>
      <w:r w:rsidR="00BE0FA2" w:rsidRPr="1633803C">
        <w:rPr>
          <w:rFonts w:ascii="Times New Roman" w:eastAsia="Times New Roman" w:hAnsi="Times New Roman" w:cs="Times New Roman"/>
          <w:sz w:val="24"/>
          <w:szCs w:val="24"/>
        </w:rPr>
        <w:t>, operations will commence in Caldwell, Idaho, as three of these companies are based there</w:t>
      </w:r>
      <w:r w:rsidR="00BD43F8" w:rsidRPr="1633803C">
        <w:rPr>
          <w:rFonts w:ascii="Times New Roman" w:eastAsia="Times New Roman" w:hAnsi="Times New Roman" w:cs="Times New Roman"/>
          <w:sz w:val="24"/>
          <w:szCs w:val="24"/>
        </w:rPr>
        <w:t>, t</w:t>
      </w:r>
      <w:r w:rsidR="00BE0FA2" w:rsidRPr="1633803C">
        <w:rPr>
          <w:rFonts w:ascii="Times New Roman" w:eastAsia="Times New Roman" w:hAnsi="Times New Roman" w:cs="Times New Roman"/>
          <w:sz w:val="24"/>
          <w:szCs w:val="24"/>
        </w:rPr>
        <w:t xml:space="preserve">he fourth company </w:t>
      </w:r>
      <w:proofErr w:type="gramStart"/>
      <w:r w:rsidR="00BE0FA2" w:rsidRPr="1633803C">
        <w:rPr>
          <w:rFonts w:ascii="Times New Roman" w:eastAsia="Times New Roman" w:hAnsi="Times New Roman" w:cs="Times New Roman"/>
          <w:sz w:val="24"/>
          <w:szCs w:val="24"/>
        </w:rPr>
        <w:t>is located in</w:t>
      </w:r>
      <w:proofErr w:type="gramEnd"/>
      <w:r w:rsidR="00BE0FA2" w:rsidRPr="1633803C">
        <w:rPr>
          <w:rFonts w:ascii="Times New Roman" w:eastAsia="Times New Roman" w:hAnsi="Times New Roman" w:cs="Times New Roman"/>
          <w:sz w:val="24"/>
          <w:szCs w:val="24"/>
        </w:rPr>
        <w:t xml:space="preserve"> Fort Lauderdale, Florida. However, the plan is to expand nationwide </w:t>
      </w:r>
      <w:proofErr w:type="gramStart"/>
      <w:r w:rsidR="00BE0FA2" w:rsidRPr="1633803C">
        <w:rPr>
          <w:rFonts w:ascii="Times New Roman" w:eastAsia="Times New Roman" w:hAnsi="Times New Roman" w:cs="Times New Roman"/>
          <w:sz w:val="24"/>
          <w:szCs w:val="24"/>
        </w:rPr>
        <w:t>in the near future</w:t>
      </w:r>
      <w:proofErr w:type="gramEnd"/>
      <w:r w:rsidR="00BE0FA2" w:rsidRPr="1633803C">
        <w:rPr>
          <w:rFonts w:ascii="Times New Roman" w:eastAsia="Times New Roman" w:hAnsi="Times New Roman" w:cs="Times New Roman"/>
          <w:sz w:val="24"/>
          <w:szCs w:val="24"/>
        </w:rPr>
        <w:t xml:space="preserve">. </w:t>
      </w:r>
    </w:p>
    <w:p w14:paraId="43042DBD" w14:textId="4FB9AEF4" w:rsidR="00F10401" w:rsidRPr="001A172E" w:rsidRDefault="00D43EB2" w:rsidP="1633803C">
      <w:pPr>
        <w:spacing w:line="360" w:lineRule="auto"/>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 xml:space="preserve">To improve the chances of success, we will relocate to the </w:t>
      </w:r>
      <w:ins w:id="11" w:author="Oscar Jimenez" w:date="2024-12-04T12:29:00Z" w16du:dateUtc="2024-12-04T18:29:00Z">
        <w:r w:rsidR="005B2D3B">
          <w:rPr>
            <w:rFonts w:ascii="Times New Roman" w:eastAsia="Times New Roman" w:hAnsi="Times New Roman" w:cs="Times New Roman"/>
            <w:sz w:val="24"/>
            <w:szCs w:val="24"/>
          </w:rPr>
          <w:t xml:space="preserve">Check above point 3 </w:t>
        </w:r>
      </w:ins>
      <w:commentRangeStart w:id="12"/>
      <w:commentRangeStart w:id="13"/>
      <w:proofErr w:type="gramStart"/>
      <w:r w:rsidRPr="1633803C">
        <w:rPr>
          <w:rFonts w:ascii="Times New Roman" w:eastAsia="Times New Roman" w:hAnsi="Times New Roman" w:cs="Times New Roman"/>
          <w:sz w:val="24"/>
          <w:szCs w:val="24"/>
        </w:rPr>
        <w:t>state</w:t>
      </w:r>
      <w:proofErr w:type="gramEnd"/>
      <w:r w:rsidRPr="1633803C">
        <w:rPr>
          <w:rFonts w:ascii="Times New Roman" w:eastAsia="Times New Roman" w:hAnsi="Times New Roman" w:cs="Times New Roman"/>
          <w:sz w:val="24"/>
          <w:szCs w:val="24"/>
        </w:rPr>
        <w:t xml:space="preserve"> of Idaho</w:t>
      </w:r>
      <w:commentRangeEnd w:id="12"/>
      <w:r w:rsidR="00F10401">
        <w:rPr>
          <w:rStyle w:val="CommentReference"/>
        </w:rPr>
        <w:commentReference w:id="12"/>
      </w:r>
      <w:commentRangeEnd w:id="13"/>
      <w:r w:rsidR="005B2D3B">
        <w:rPr>
          <w:rStyle w:val="CommentReference"/>
        </w:rPr>
        <w:commentReference w:id="13"/>
      </w:r>
      <w:r w:rsidRPr="1633803C">
        <w:rPr>
          <w:rFonts w:ascii="Times New Roman" w:eastAsia="Times New Roman" w:hAnsi="Times New Roman" w:cs="Times New Roman"/>
          <w:sz w:val="24"/>
          <w:szCs w:val="24"/>
        </w:rPr>
        <w:t xml:space="preserve">, where 3 of the 4 interested companies are located. For the fourth client located in Florida, as well </w:t>
      </w:r>
      <w:r w:rsidRPr="1633803C">
        <w:rPr>
          <w:rFonts w:ascii="Times New Roman" w:eastAsia="Times New Roman" w:hAnsi="Times New Roman" w:cs="Times New Roman"/>
          <w:sz w:val="24"/>
          <w:szCs w:val="24"/>
        </w:rPr>
        <w:lastRenderedPageBreak/>
        <w:t>as any other new clients, I will temporarily move to their location for the necessary time to conduct a proper evaluation in person, implementation, and follow-up as required.</w:t>
      </w:r>
    </w:p>
    <w:p w14:paraId="343A593B" w14:textId="53A93822" w:rsidR="00F10401" w:rsidRPr="001A172E" w:rsidRDefault="01305AE7" w:rsidP="1633803C">
      <w:pPr>
        <w:spacing w:line="360" w:lineRule="auto"/>
        <w:rPr>
          <w:rFonts w:ascii="Times New Roman" w:eastAsia="Times New Roman" w:hAnsi="Times New Roman" w:cs="Times New Roman"/>
          <w:color w:val="000000" w:themeColor="text1"/>
          <w:sz w:val="24"/>
          <w:szCs w:val="24"/>
        </w:rPr>
      </w:pPr>
      <w:r w:rsidRPr="1633803C">
        <w:rPr>
          <w:rFonts w:ascii="Times New Roman" w:eastAsia="Times New Roman" w:hAnsi="Times New Roman" w:cs="Times New Roman"/>
          <w:b/>
          <w:bCs/>
          <w:color w:val="000000" w:themeColor="text1"/>
          <w:sz w:val="24"/>
          <w:szCs w:val="24"/>
          <w:u w:val="single"/>
        </w:rPr>
        <w:t xml:space="preserve">Financial Details and Projections </w:t>
      </w:r>
    </w:p>
    <w:p w14:paraId="4AE3AA7E" w14:textId="4B43C6A8" w:rsidR="00F10401" w:rsidRPr="001A172E" w:rsidRDefault="01305AE7" w:rsidP="1633803C">
      <w:pPr>
        <w:spacing w:before="240" w:after="240" w:line="360" w:lineRule="auto"/>
        <w:jc w:val="both"/>
        <w:rPr>
          <w:rFonts w:ascii="Times New Roman" w:eastAsia="Times New Roman" w:hAnsi="Times New Roman" w:cs="Times New Roman"/>
          <w:color w:val="000000" w:themeColor="text1"/>
          <w:sz w:val="24"/>
          <w:szCs w:val="24"/>
        </w:rPr>
      </w:pPr>
      <w:r w:rsidRPr="1633803C">
        <w:rPr>
          <w:rFonts w:ascii="Times New Roman" w:eastAsia="Times New Roman" w:hAnsi="Times New Roman" w:cs="Times New Roman"/>
          <w:color w:val="000000" w:themeColor="text1"/>
          <w:sz w:val="24"/>
          <w:szCs w:val="24"/>
          <w:u w:val="single"/>
        </w:rPr>
        <w:t xml:space="preserve">Below I outline my specific financial projections for my consultancy: </w:t>
      </w:r>
    </w:p>
    <w:p w14:paraId="6958A5E5" w14:textId="41E34845" w:rsidR="00F10401" w:rsidRPr="001A172E" w:rsidRDefault="01305AE7" w:rsidP="1633803C">
      <w:pPr>
        <w:spacing w:before="240" w:after="240" w:line="360" w:lineRule="auto"/>
        <w:jc w:val="both"/>
        <w:rPr>
          <w:rFonts w:ascii="Times New Roman" w:eastAsia="Times New Roman" w:hAnsi="Times New Roman" w:cs="Times New Roman"/>
          <w:color w:val="000000" w:themeColor="text1"/>
          <w:sz w:val="24"/>
          <w:szCs w:val="24"/>
        </w:rPr>
      </w:pPr>
      <w:proofErr w:type="spellStart"/>
      <w:r w:rsidRPr="1633803C">
        <w:rPr>
          <w:rFonts w:ascii="Times New Roman" w:eastAsia="Times New Roman" w:hAnsi="Times New Roman" w:cs="Times New Roman"/>
          <w:b/>
          <w:bCs/>
          <w:color w:val="000000" w:themeColor="text1"/>
          <w:sz w:val="24"/>
          <w:szCs w:val="24"/>
          <w:u w:val="single"/>
          <w:lang w:val="es-CO"/>
        </w:rPr>
        <w:t>Income</w:t>
      </w:r>
      <w:proofErr w:type="spellEnd"/>
      <w:r w:rsidRPr="1633803C">
        <w:rPr>
          <w:rFonts w:ascii="Times New Roman" w:eastAsia="Times New Roman" w:hAnsi="Times New Roman" w:cs="Times New Roman"/>
          <w:b/>
          <w:bCs/>
          <w:color w:val="000000" w:themeColor="text1"/>
          <w:sz w:val="24"/>
          <w:szCs w:val="24"/>
          <w:u w:val="single"/>
          <w:lang w:val="es-CO"/>
        </w:rPr>
        <w:t xml:space="preserve"> </w:t>
      </w:r>
      <w:proofErr w:type="spellStart"/>
      <w:r w:rsidRPr="1633803C">
        <w:rPr>
          <w:rFonts w:ascii="Times New Roman" w:eastAsia="Times New Roman" w:hAnsi="Times New Roman" w:cs="Times New Roman"/>
          <w:b/>
          <w:bCs/>
          <w:color w:val="000000" w:themeColor="text1"/>
          <w:sz w:val="24"/>
          <w:szCs w:val="24"/>
          <w:u w:val="single"/>
          <w:lang w:val="es-CO"/>
        </w:rPr>
        <w:t>Projections</w:t>
      </w:r>
      <w:proofErr w:type="spellEnd"/>
      <w:r w:rsidRPr="1633803C">
        <w:rPr>
          <w:rFonts w:ascii="Times New Roman" w:eastAsia="Times New Roman" w:hAnsi="Times New Roman" w:cs="Times New Roman"/>
          <w:color w:val="000000" w:themeColor="text1"/>
          <w:sz w:val="24"/>
          <w:szCs w:val="24"/>
          <w:u w:val="single"/>
          <w:lang w:val="es-CO"/>
        </w:rPr>
        <w:t> </w:t>
      </w:r>
    </w:p>
    <w:tbl>
      <w:tblPr>
        <w:tblStyle w:val="PlainTable1"/>
        <w:tblW w:w="0" w:type="auto"/>
        <w:tblLook w:val="0420" w:firstRow="1" w:lastRow="0" w:firstColumn="0" w:lastColumn="0" w:noHBand="0" w:noVBand="1"/>
      </w:tblPr>
      <w:tblGrid>
        <w:gridCol w:w="1001"/>
        <w:gridCol w:w="2397"/>
        <w:gridCol w:w="1488"/>
        <w:gridCol w:w="1488"/>
        <w:gridCol w:w="1488"/>
        <w:gridCol w:w="1488"/>
      </w:tblGrid>
      <w:tr w:rsidR="00234CE7" w:rsidRPr="00F10466" w14:paraId="73060E8D" w14:textId="77777777" w:rsidTr="00154536">
        <w:trPr>
          <w:cnfStyle w:val="100000000000" w:firstRow="1" w:lastRow="0" w:firstColumn="0" w:lastColumn="0" w:oddVBand="0" w:evenVBand="0" w:oddHBand="0" w:evenHBand="0" w:firstRowFirstColumn="0" w:firstRowLastColumn="0" w:lastRowFirstColumn="0" w:lastRowLastColumn="0"/>
          <w:ins w:id="14" w:author="Oscar Jimenez" w:date="2024-12-04T12:50:00Z" w16du:dateUtc="2024-12-04T18:50:00Z"/>
        </w:trPr>
        <w:tc>
          <w:tcPr>
            <w:tcW w:w="1001" w:type="dxa"/>
          </w:tcPr>
          <w:p w14:paraId="4775E43F" w14:textId="77777777" w:rsidR="00234CE7" w:rsidRPr="00F10466" w:rsidRDefault="00234CE7" w:rsidP="00154536">
            <w:pPr>
              <w:rPr>
                <w:ins w:id="15" w:author="Oscar Jimenez" w:date="2024-12-04T12:50:00Z" w16du:dateUtc="2024-12-04T18:50:00Z"/>
              </w:rPr>
            </w:pPr>
          </w:p>
        </w:tc>
        <w:tc>
          <w:tcPr>
            <w:tcW w:w="2397" w:type="dxa"/>
          </w:tcPr>
          <w:p w14:paraId="10C21836" w14:textId="77777777" w:rsidR="00234CE7" w:rsidRPr="00F10466" w:rsidRDefault="00234CE7" w:rsidP="00154536">
            <w:pPr>
              <w:rPr>
                <w:ins w:id="16" w:author="Oscar Jimenez" w:date="2024-12-04T12:50:00Z" w16du:dateUtc="2024-12-04T18:50:00Z"/>
              </w:rPr>
            </w:pPr>
            <w:ins w:id="17" w:author="Oscar Jimenez" w:date="2024-12-04T12:50:00Z" w16du:dateUtc="2024-12-04T18:50:00Z">
              <w:r>
                <w:t>Year 1</w:t>
              </w:r>
            </w:ins>
          </w:p>
        </w:tc>
        <w:tc>
          <w:tcPr>
            <w:tcW w:w="1488" w:type="dxa"/>
          </w:tcPr>
          <w:p w14:paraId="0127827F" w14:textId="77777777" w:rsidR="00234CE7" w:rsidRPr="00F10466" w:rsidRDefault="00234CE7" w:rsidP="00154536">
            <w:pPr>
              <w:rPr>
                <w:ins w:id="18" w:author="Oscar Jimenez" w:date="2024-12-04T12:50:00Z" w16du:dateUtc="2024-12-04T18:50:00Z"/>
              </w:rPr>
            </w:pPr>
            <w:ins w:id="19" w:author="Oscar Jimenez" w:date="2024-12-04T12:50:00Z" w16du:dateUtc="2024-12-04T18:50:00Z">
              <w:r>
                <w:t>Year 2</w:t>
              </w:r>
            </w:ins>
          </w:p>
        </w:tc>
        <w:tc>
          <w:tcPr>
            <w:tcW w:w="1488" w:type="dxa"/>
          </w:tcPr>
          <w:p w14:paraId="63C6026C" w14:textId="77777777" w:rsidR="00234CE7" w:rsidRPr="00F10466" w:rsidRDefault="00234CE7" w:rsidP="00154536">
            <w:pPr>
              <w:rPr>
                <w:ins w:id="20" w:author="Oscar Jimenez" w:date="2024-12-04T12:50:00Z" w16du:dateUtc="2024-12-04T18:50:00Z"/>
              </w:rPr>
            </w:pPr>
            <w:ins w:id="21" w:author="Oscar Jimenez" w:date="2024-12-04T12:50:00Z" w16du:dateUtc="2024-12-04T18:50:00Z">
              <w:r>
                <w:t>Year 3</w:t>
              </w:r>
            </w:ins>
          </w:p>
        </w:tc>
        <w:tc>
          <w:tcPr>
            <w:tcW w:w="1488" w:type="dxa"/>
          </w:tcPr>
          <w:p w14:paraId="3E57E398" w14:textId="77777777" w:rsidR="00234CE7" w:rsidRPr="00F10466" w:rsidRDefault="00234CE7" w:rsidP="00154536">
            <w:pPr>
              <w:rPr>
                <w:ins w:id="22" w:author="Oscar Jimenez" w:date="2024-12-04T12:50:00Z" w16du:dateUtc="2024-12-04T18:50:00Z"/>
              </w:rPr>
            </w:pPr>
            <w:ins w:id="23" w:author="Oscar Jimenez" w:date="2024-12-04T12:50:00Z" w16du:dateUtc="2024-12-04T18:50:00Z">
              <w:r>
                <w:t>Year 4</w:t>
              </w:r>
            </w:ins>
          </w:p>
        </w:tc>
        <w:tc>
          <w:tcPr>
            <w:tcW w:w="1488" w:type="dxa"/>
          </w:tcPr>
          <w:p w14:paraId="4CC314E9" w14:textId="77777777" w:rsidR="00234CE7" w:rsidRPr="00F10466" w:rsidRDefault="00234CE7" w:rsidP="00154536">
            <w:pPr>
              <w:rPr>
                <w:ins w:id="24" w:author="Oscar Jimenez" w:date="2024-12-04T12:50:00Z" w16du:dateUtc="2024-12-04T18:50:00Z"/>
              </w:rPr>
            </w:pPr>
            <w:ins w:id="25" w:author="Oscar Jimenez" w:date="2024-12-04T12:50:00Z" w16du:dateUtc="2024-12-04T18:50:00Z">
              <w:r>
                <w:t>Year 5</w:t>
              </w:r>
            </w:ins>
          </w:p>
        </w:tc>
      </w:tr>
      <w:tr w:rsidR="00234CE7" w:rsidRPr="00F10466" w14:paraId="48691D55" w14:textId="77777777" w:rsidTr="00154536">
        <w:trPr>
          <w:cnfStyle w:val="000000100000" w:firstRow="0" w:lastRow="0" w:firstColumn="0" w:lastColumn="0" w:oddVBand="0" w:evenVBand="0" w:oddHBand="1" w:evenHBand="0" w:firstRowFirstColumn="0" w:firstRowLastColumn="0" w:lastRowFirstColumn="0" w:lastRowLastColumn="0"/>
          <w:ins w:id="26" w:author="Oscar Jimenez" w:date="2024-12-04T12:50:00Z" w16du:dateUtc="2024-12-04T18:50:00Z"/>
        </w:trPr>
        <w:tc>
          <w:tcPr>
            <w:tcW w:w="1001" w:type="dxa"/>
          </w:tcPr>
          <w:p w14:paraId="4A69243E" w14:textId="77777777" w:rsidR="00234CE7" w:rsidRPr="00F10466" w:rsidRDefault="00234CE7" w:rsidP="00154536">
            <w:pPr>
              <w:rPr>
                <w:ins w:id="27" w:author="Oscar Jimenez" w:date="2024-12-04T12:50:00Z" w16du:dateUtc="2024-12-04T18:50:00Z"/>
              </w:rPr>
            </w:pPr>
            <w:ins w:id="28" w:author="Oscar Jimenez" w:date="2024-12-04T12:50:00Z" w16du:dateUtc="2024-12-04T18:50:00Z">
              <w:r>
                <w:t>Income</w:t>
              </w:r>
            </w:ins>
          </w:p>
        </w:tc>
        <w:tc>
          <w:tcPr>
            <w:tcW w:w="2397" w:type="dxa"/>
          </w:tcPr>
          <w:p w14:paraId="3EA04374" w14:textId="77777777" w:rsidR="00234CE7" w:rsidRPr="00F10466" w:rsidRDefault="00234CE7" w:rsidP="00154536">
            <w:pPr>
              <w:rPr>
                <w:ins w:id="29" w:author="Oscar Jimenez" w:date="2024-12-04T12:50:00Z" w16du:dateUtc="2024-12-04T18:50:00Z"/>
              </w:rPr>
            </w:pPr>
            <w:ins w:id="30" w:author="Oscar Jimenez" w:date="2024-12-04T12:50:00Z" w16du:dateUtc="2024-12-04T18:50:00Z">
              <w:r>
                <w:t>$240,000</w:t>
              </w:r>
            </w:ins>
          </w:p>
        </w:tc>
        <w:tc>
          <w:tcPr>
            <w:tcW w:w="1488" w:type="dxa"/>
          </w:tcPr>
          <w:p w14:paraId="25488652" w14:textId="77777777" w:rsidR="00234CE7" w:rsidRPr="00F10466" w:rsidRDefault="00234CE7" w:rsidP="00154536">
            <w:pPr>
              <w:rPr>
                <w:ins w:id="31" w:author="Oscar Jimenez" w:date="2024-12-04T12:50:00Z" w16du:dateUtc="2024-12-04T18:50:00Z"/>
              </w:rPr>
            </w:pPr>
            <w:ins w:id="32" w:author="Oscar Jimenez" w:date="2024-12-04T12:50:00Z" w16du:dateUtc="2024-12-04T18:50:00Z">
              <w:r>
                <w:t>$400,000</w:t>
              </w:r>
            </w:ins>
          </w:p>
        </w:tc>
        <w:tc>
          <w:tcPr>
            <w:tcW w:w="1488" w:type="dxa"/>
          </w:tcPr>
          <w:p w14:paraId="6A55AEB6" w14:textId="77777777" w:rsidR="00234CE7" w:rsidRPr="00F10466" w:rsidRDefault="00234CE7" w:rsidP="00154536">
            <w:pPr>
              <w:rPr>
                <w:ins w:id="33" w:author="Oscar Jimenez" w:date="2024-12-04T12:50:00Z" w16du:dateUtc="2024-12-04T18:50:00Z"/>
              </w:rPr>
            </w:pPr>
            <w:ins w:id="34" w:author="Oscar Jimenez" w:date="2024-12-04T12:50:00Z" w16du:dateUtc="2024-12-04T18:50:00Z">
              <w:r>
                <w:t>$480,000</w:t>
              </w:r>
            </w:ins>
          </w:p>
        </w:tc>
        <w:tc>
          <w:tcPr>
            <w:tcW w:w="1488" w:type="dxa"/>
          </w:tcPr>
          <w:p w14:paraId="741C5B6C" w14:textId="77777777" w:rsidR="00234CE7" w:rsidRPr="00F10466" w:rsidRDefault="00234CE7" w:rsidP="00154536">
            <w:pPr>
              <w:rPr>
                <w:ins w:id="35" w:author="Oscar Jimenez" w:date="2024-12-04T12:50:00Z" w16du:dateUtc="2024-12-04T18:50:00Z"/>
              </w:rPr>
            </w:pPr>
            <w:ins w:id="36" w:author="Oscar Jimenez" w:date="2024-12-04T12:50:00Z" w16du:dateUtc="2024-12-04T18:50:00Z">
              <w:r>
                <w:t>$560,000</w:t>
              </w:r>
            </w:ins>
          </w:p>
        </w:tc>
        <w:tc>
          <w:tcPr>
            <w:tcW w:w="1488" w:type="dxa"/>
          </w:tcPr>
          <w:p w14:paraId="7EEC403B" w14:textId="77777777" w:rsidR="00234CE7" w:rsidRPr="00F10466" w:rsidRDefault="00234CE7" w:rsidP="00154536">
            <w:pPr>
              <w:rPr>
                <w:ins w:id="37" w:author="Oscar Jimenez" w:date="2024-12-04T12:50:00Z" w16du:dateUtc="2024-12-04T18:50:00Z"/>
              </w:rPr>
            </w:pPr>
            <w:ins w:id="38" w:author="Oscar Jimenez" w:date="2024-12-04T12:50:00Z" w16du:dateUtc="2024-12-04T18:50:00Z">
              <w:r>
                <w:t>680,000</w:t>
              </w:r>
            </w:ins>
          </w:p>
        </w:tc>
      </w:tr>
    </w:tbl>
    <w:p w14:paraId="6C85D335" w14:textId="03C241FC" w:rsidR="00F10401" w:rsidRPr="001A172E" w:rsidRDefault="01305AE7" w:rsidP="1633803C">
      <w:pPr>
        <w:spacing w:before="240" w:after="240" w:line="360" w:lineRule="auto"/>
        <w:jc w:val="both"/>
        <w:rPr>
          <w:rFonts w:ascii="Times New Roman" w:eastAsia="Times New Roman" w:hAnsi="Times New Roman" w:cs="Times New Roman"/>
          <w:color w:val="000000" w:themeColor="text1"/>
          <w:sz w:val="24"/>
          <w:szCs w:val="24"/>
        </w:rPr>
      </w:pPr>
      <w:del w:id="39" w:author="Oscar Jimenez" w:date="2024-12-04T12:50:00Z" w16du:dateUtc="2024-12-04T18:50:00Z">
        <w:r w:rsidRPr="1633803C" w:rsidDel="00234CE7">
          <w:rPr>
            <w:rFonts w:ascii="Times New Roman" w:eastAsia="Times New Roman" w:hAnsi="Times New Roman" w:cs="Times New Roman"/>
            <w:color w:val="000000" w:themeColor="text1"/>
            <w:sz w:val="24"/>
            <w:szCs w:val="24"/>
            <w:u w:val="single"/>
            <w:lang w:val="es-CO"/>
          </w:rPr>
          <w:delText> </w:delText>
        </w:r>
      </w:del>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70"/>
        <w:gridCol w:w="1470"/>
        <w:gridCol w:w="1440"/>
        <w:gridCol w:w="1440"/>
        <w:gridCol w:w="1440"/>
        <w:gridCol w:w="1440"/>
      </w:tblGrid>
      <w:tr w:rsidR="1633803C" w:rsidDel="00234CE7" w14:paraId="3FCBFF2A" w14:textId="7AE99FAC" w:rsidTr="1633803C">
        <w:trPr>
          <w:trHeight w:val="300"/>
          <w:del w:id="40" w:author="Oscar Jimenez" w:date="2024-12-04T12:50:00Z" w16du:dateUtc="2024-12-04T18:50:00Z"/>
        </w:trPr>
        <w:tc>
          <w:tcPr>
            <w:tcW w:w="1470" w:type="dxa"/>
            <w:tcBorders>
              <w:top w:val="single" w:sz="6" w:space="0" w:color="auto"/>
              <w:left w:val="single" w:sz="6" w:space="0" w:color="auto"/>
              <w:bottom w:val="single" w:sz="6" w:space="0" w:color="000000" w:themeColor="text1"/>
              <w:right w:val="single" w:sz="6" w:space="0" w:color="000000" w:themeColor="text1"/>
            </w:tcBorders>
            <w:tcMar>
              <w:left w:w="105" w:type="dxa"/>
              <w:right w:w="105" w:type="dxa"/>
            </w:tcMar>
          </w:tcPr>
          <w:p w14:paraId="32942C92" w14:textId="268721DA" w:rsidR="1633803C" w:rsidDel="00234CE7" w:rsidRDefault="1633803C" w:rsidP="1633803C">
            <w:pPr>
              <w:spacing w:before="240" w:after="240"/>
              <w:jc w:val="both"/>
              <w:rPr>
                <w:del w:id="41" w:author="Oscar Jimenez" w:date="2024-12-04T12:50:00Z" w16du:dateUtc="2024-12-04T18:50:00Z"/>
                <w:rFonts w:ascii="Times New Roman" w:eastAsia="Times New Roman" w:hAnsi="Times New Roman" w:cs="Times New Roman"/>
                <w:sz w:val="24"/>
                <w:szCs w:val="24"/>
              </w:rPr>
            </w:pPr>
            <w:del w:id="42" w:author="Oscar Jimenez" w:date="2024-12-04T12:50:00Z" w16du:dateUtc="2024-12-04T18:50:00Z">
              <w:r w:rsidRPr="1633803C" w:rsidDel="00234CE7">
                <w:rPr>
                  <w:rFonts w:ascii="Times New Roman" w:eastAsia="Times New Roman" w:hAnsi="Times New Roman" w:cs="Times New Roman"/>
                  <w:sz w:val="24"/>
                  <w:szCs w:val="24"/>
                  <w:u w:val="single"/>
                  <w:lang w:val="es-CO"/>
                </w:rPr>
                <w:delText> </w:delText>
              </w:r>
            </w:del>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7D986D" w14:textId="5E69A956" w:rsidR="1633803C" w:rsidDel="00234CE7" w:rsidRDefault="1633803C" w:rsidP="1633803C">
            <w:pPr>
              <w:spacing w:before="240" w:after="240"/>
              <w:jc w:val="both"/>
              <w:rPr>
                <w:del w:id="43" w:author="Oscar Jimenez" w:date="2024-12-04T12:50:00Z" w16du:dateUtc="2024-12-04T18:50:00Z"/>
                <w:rFonts w:ascii="Times New Roman" w:eastAsia="Times New Roman" w:hAnsi="Times New Roman" w:cs="Times New Roman"/>
                <w:sz w:val="24"/>
                <w:szCs w:val="24"/>
              </w:rPr>
            </w:pPr>
            <w:del w:id="44" w:author="Oscar Jimenez" w:date="2024-12-04T12:50:00Z" w16du:dateUtc="2024-12-04T18:50:00Z">
              <w:r w:rsidRPr="1633803C" w:rsidDel="00234CE7">
                <w:rPr>
                  <w:rFonts w:ascii="Times New Roman" w:eastAsia="Times New Roman" w:hAnsi="Times New Roman" w:cs="Times New Roman"/>
                  <w:sz w:val="24"/>
                  <w:szCs w:val="24"/>
                  <w:u w:val="single"/>
                  <w:lang w:val="es-CO"/>
                </w:rPr>
                <w:delText>Year 1 </w:delText>
              </w:r>
            </w:del>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1BEC30" w14:textId="02E126E3" w:rsidR="1633803C" w:rsidDel="00234CE7" w:rsidRDefault="1633803C" w:rsidP="1633803C">
            <w:pPr>
              <w:spacing w:before="240" w:after="240"/>
              <w:jc w:val="both"/>
              <w:rPr>
                <w:del w:id="45" w:author="Oscar Jimenez" w:date="2024-12-04T12:50:00Z" w16du:dateUtc="2024-12-04T18:50:00Z"/>
                <w:rFonts w:ascii="Times New Roman" w:eastAsia="Times New Roman" w:hAnsi="Times New Roman" w:cs="Times New Roman"/>
                <w:sz w:val="24"/>
                <w:szCs w:val="24"/>
              </w:rPr>
            </w:pPr>
            <w:del w:id="46" w:author="Oscar Jimenez" w:date="2024-12-04T12:50:00Z" w16du:dateUtc="2024-12-04T18:50:00Z">
              <w:r w:rsidRPr="1633803C" w:rsidDel="00234CE7">
                <w:rPr>
                  <w:rFonts w:ascii="Times New Roman" w:eastAsia="Times New Roman" w:hAnsi="Times New Roman" w:cs="Times New Roman"/>
                  <w:sz w:val="24"/>
                  <w:szCs w:val="24"/>
                  <w:u w:val="single"/>
                  <w:lang w:val="es-CO"/>
                </w:rPr>
                <w:delText>Year 2 </w:delText>
              </w:r>
            </w:del>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070238B" w14:textId="3EBE1085" w:rsidR="1633803C" w:rsidDel="00234CE7" w:rsidRDefault="1633803C" w:rsidP="1633803C">
            <w:pPr>
              <w:spacing w:before="240" w:after="240"/>
              <w:jc w:val="both"/>
              <w:rPr>
                <w:del w:id="47" w:author="Oscar Jimenez" w:date="2024-12-04T12:50:00Z" w16du:dateUtc="2024-12-04T18:50:00Z"/>
                <w:rFonts w:ascii="Times New Roman" w:eastAsia="Times New Roman" w:hAnsi="Times New Roman" w:cs="Times New Roman"/>
                <w:sz w:val="24"/>
                <w:szCs w:val="24"/>
              </w:rPr>
            </w:pPr>
            <w:del w:id="48" w:author="Oscar Jimenez" w:date="2024-12-04T12:50:00Z" w16du:dateUtc="2024-12-04T18:50:00Z">
              <w:r w:rsidRPr="1633803C" w:rsidDel="00234CE7">
                <w:rPr>
                  <w:rFonts w:ascii="Times New Roman" w:eastAsia="Times New Roman" w:hAnsi="Times New Roman" w:cs="Times New Roman"/>
                  <w:sz w:val="24"/>
                  <w:szCs w:val="24"/>
                  <w:u w:val="single"/>
                  <w:lang w:val="es-CO"/>
                </w:rPr>
                <w:delText>Year 3 </w:delText>
              </w:r>
            </w:del>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EABB322" w14:textId="596B200E" w:rsidR="1633803C" w:rsidDel="00234CE7" w:rsidRDefault="1633803C" w:rsidP="1633803C">
            <w:pPr>
              <w:spacing w:before="240" w:after="240"/>
              <w:jc w:val="both"/>
              <w:rPr>
                <w:del w:id="49" w:author="Oscar Jimenez" w:date="2024-12-04T12:50:00Z" w16du:dateUtc="2024-12-04T18:50:00Z"/>
                <w:rFonts w:ascii="Times New Roman" w:eastAsia="Times New Roman" w:hAnsi="Times New Roman" w:cs="Times New Roman"/>
                <w:sz w:val="24"/>
                <w:szCs w:val="24"/>
              </w:rPr>
            </w:pPr>
            <w:del w:id="50" w:author="Oscar Jimenez" w:date="2024-12-04T12:50:00Z" w16du:dateUtc="2024-12-04T18:50:00Z">
              <w:r w:rsidRPr="1633803C" w:rsidDel="00234CE7">
                <w:rPr>
                  <w:rFonts w:ascii="Times New Roman" w:eastAsia="Times New Roman" w:hAnsi="Times New Roman" w:cs="Times New Roman"/>
                  <w:sz w:val="24"/>
                  <w:szCs w:val="24"/>
                  <w:u w:val="single"/>
                  <w:lang w:val="es-CO"/>
                </w:rPr>
                <w:delText>Year 4 </w:delText>
              </w:r>
            </w:del>
          </w:p>
        </w:tc>
        <w:tc>
          <w:tcPr>
            <w:tcW w:w="1440" w:type="dxa"/>
            <w:tcBorders>
              <w:top w:val="single" w:sz="6" w:space="0" w:color="auto"/>
              <w:left w:val="single" w:sz="6" w:space="0" w:color="000000" w:themeColor="text1"/>
              <w:bottom w:val="single" w:sz="6" w:space="0" w:color="000000" w:themeColor="text1"/>
              <w:right w:val="single" w:sz="6" w:space="0" w:color="auto"/>
            </w:tcBorders>
            <w:tcMar>
              <w:left w:w="105" w:type="dxa"/>
              <w:right w:w="105" w:type="dxa"/>
            </w:tcMar>
            <w:vAlign w:val="center"/>
          </w:tcPr>
          <w:p w14:paraId="7DEFC60B" w14:textId="548B3128" w:rsidR="1633803C" w:rsidDel="00234CE7" w:rsidRDefault="1633803C" w:rsidP="1633803C">
            <w:pPr>
              <w:spacing w:before="240" w:after="240"/>
              <w:jc w:val="both"/>
              <w:rPr>
                <w:del w:id="51" w:author="Oscar Jimenez" w:date="2024-12-04T12:50:00Z" w16du:dateUtc="2024-12-04T18:50:00Z"/>
                <w:rFonts w:ascii="Times New Roman" w:eastAsia="Times New Roman" w:hAnsi="Times New Roman" w:cs="Times New Roman"/>
                <w:sz w:val="24"/>
                <w:szCs w:val="24"/>
              </w:rPr>
            </w:pPr>
            <w:del w:id="52" w:author="Oscar Jimenez" w:date="2024-12-04T12:50:00Z" w16du:dateUtc="2024-12-04T18:50:00Z">
              <w:r w:rsidRPr="1633803C" w:rsidDel="00234CE7">
                <w:rPr>
                  <w:rFonts w:ascii="Times New Roman" w:eastAsia="Times New Roman" w:hAnsi="Times New Roman" w:cs="Times New Roman"/>
                  <w:sz w:val="24"/>
                  <w:szCs w:val="24"/>
                  <w:u w:val="single"/>
                  <w:lang w:val="es-CO"/>
                </w:rPr>
                <w:delText>Year 5 </w:delText>
              </w:r>
            </w:del>
          </w:p>
        </w:tc>
      </w:tr>
      <w:tr w:rsidR="1633803C" w:rsidDel="00234CE7" w14:paraId="3601C78B" w14:textId="1DD8BACD" w:rsidTr="1633803C">
        <w:trPr>
          <w:trHeight w:val="300"/>
          <w:del w:id="53" w:author="Oscar Jimenez" w:date="2024-12-04T12:50:00Z" w16du:dateUtc="2024-12-04T18:50:00Z"/>
        </w:trPr>
        <w:tc>
          <w:tcPr>
            <w:tcW w:w="1470" w:type="dxa"/>
            <w:tcBorders>
              <w:top w:val="single" w:sz="6" w:space="0" w:color="000000" w:themeColor="text1"/>
              <w:left w:val="single" w:sz="6" w:space="0" w:color="auto"/>
              <w:bottom w:val="single" w:sz="6" w:space="0" w:color="auto"/>
              <w:right w:val="single" w:sz="6" w:space="0" w:color="000000" w:themeColor="text1"/>
            </w:tcBorders>
            <w:tcMar>
              <w:left w:w="105" w:type="dxa"/>
              <w:right w:w="105" w:type="dxa"/>
            </w:tcMar>
          </w:tcPr>
          <w:p w14:paraId="7E571B8E" w14:textId="565817EC" w:rsidR="1633803C" w:rsidDel="00234CE7" w:rsidRDefault="1633803C" w:rsidP="1633803C">
            <w:pPr>
              <w:spacing w:before="240" w:after="240"/>
              <w:jc w:val="both"/>
              <w:rPr>
                <w:del w:id="54" w:author="Oscar Jimenez" w:date="2024-12-04T12:50:00Z" w16du:dateUtc="2024-12-04T18:50:00Z"/>
                <w:rFonts w:ascii="Times New Roman" w:eastAsia="Times New Roman" w:hAnsi="Times New Roman" w:cs="Times New Roman"/>
                <w:sz w:val="24"/>
                <w:szCs w:val="24"/>
              </w:rPr>
            </w:pPr>
            <w:del w:id="55" w:author="Oscar Jimenez" w:date="2024-12-04T12:50:00Z" w16du:dateUtc="2024-12-04T18:50:00Z">
              <w:r w:rsidRPr="1633803C" w:rsidDel="00234CE7">
                <w:rPr>
                  <w:rFonts w:ascii="Times New Roman" w:eastAsia="Times New Roman" w:hAnsi="Times New Roman" w:cs="Times New Roman"/>
                  <w:sz w:val="24"/>
                  <w:szCs w:val="24"/>
                  <w:u w:val="single"/>
                  <w:lang w:val="es-CO"/>
                </w:rPr>
                <w:delText>Income </w:delText>
              </w:r>
            </w:del>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7A0B41" w14:textId="22CD4DDE" w:rsidR="1633803C" w:rsidDel="00234CE7" w:rsidRDefault="1633803C" w:rsidP="1633803C">
            <w:pPr>
              <w:spacing w:before="240" w:after="240"/>
              <w:jc w:val="both"/>
              <w:rPr>
                <w:del w:id="56" w:author="Oscar Jimenez" w:date="2024-12-04T12:50:00Z" w16du:dateUtc="2024-12-04T18:50:00Z"/>
                <w:rFonts w:ascii="Times New Roman" w:eastAsia="Times New Roman" w:hAnsi="Times New Roman" w:cs="Times New Roman"/>
                <w:sz w:val="24"/>
                <w:szCs w:val="24"/>
              </w:rPr>
            </w:pPr>
            <w:commentRangeStart w:id="57"/>
            <w:del w:id="58" w:author="Oscar Jimenez" w:date="2024-12-04T12:50:00Z" w16du:dateUtc="2024-12-04T18:50:00Z">
              <w:r w:rsidRPr="1633803C" w:rsidDel="00234CE7">
                <w:rPr>
                  <w:rFonts w:ascii="Times New Roman" w:eastAsia="Times New Roman" w:hAnsi="Times New Roman" w:cs="Times New Roman"/>
                  <w:sz w:val="24"/>
                  <w:szCs w:val="24"/>
                  <w:u w:val="single"/>
                  <w:lang w:val="es-CO"/>
                </w:rPr>
                <w:delText>$</w:delText>
              </w:r>
            </w:del>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354B3F3" w14:textId="27C151BA" w:rsidR="1633803C" w:rsidDel="00234CE7" w:rsidRDefault="1633803C" w:rsidP="1633803C">
            <w:pPr>
              <w:spacing w:before="240" w:after="240"/>
              <w:jc w:val="both"/>
              <w:rPr>
                <w:del w:id="59" w:author="Oscar Jimenez" w:date="2024-12-04T12:50:00Z" w16du:dateUtc="2024-12-04T18:50:00Z"/>
                <w:rFonts w:ascii="Times New Roman" w:eastAsia="Times New Roman" w:hAnsi="Times New Roman" w:cs="Times New Roman"/>
                <w:sz w:val="24"/>
                <w:szCs w:val="24"/>
              </w:rPr>
            </w:pPr>
            <w:del w:id="60" w:author="Oscar Jimenez" w:date="2024-12-04T12:50:00Z" w16du:dateUtc="2024-12-04T18:50:00Z">
              <w:r w:rsidRPr="1633803C" w:rsidDel="00234CE7">
                <w:rPr>
                  <w:rFonts w:ascii="Times New Roman" w:eastAsia="Times New Roman" w:hAnsi="Times New Roman" w:cs="Times New Roman"/>
                  <w:sz w:val="24"/>
                  <w:szCs w:val="24"/>
                  <w:u w:val="single"/>
                  <w:lang w:val="es-CO"/>
                </w:rPr>
                <w:delText>$</w:delText>
              </w:r>
            </w:del>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88904B" w14:textId="608677C0" w:rsidR="1633803C" w:rsidDel="00234CE7" w:rsidRDefault="1633803C" w:rsidP="1633803C">
            <w:pPr>
              <w:spacing w:before="240" w:after="240"/>
              <w:jc w:val="both"/>
              <w:rPr>
                <w:del w:id="61" w:author="Oscar Jimenez" w:date="2024-12-04T12:50:00Z" w16du:dateUtc="2024-12-04T18:50:00Z"/>
                <w:rFonts w:ascii="Times New Roman" w:eastAsia="Times New Roman" w:hAnsi="Times New Roman" w:cs="Times New Roman"/>
                <w:sz w:val="24"/>
                <w:szCs w:val="24"/>
              </w:rPr>
            </w:pPr>
            <w:del w:id="62" w:author="Oscar Jimenez" w:date="2024-12-04T12:50:00Z" w16du:dateUtc="2024-12-04T18:50:00Z">
              <w:r w:rsidRPr="1633803C" w:rsidDel="00234CE7">
                <w:rPr>
                  <w:rFonts w:ascii="Times New Roman" w:eastAsia="Times New Roman" w:hAnsi="Times New Roman" w:cs="Times New Roman"/>
                  <w:sz w:val="24"/>
                  <w:szCs w:val="24"/>
                  <w:u w:val="single"/>
                  <w:lang w:val="es-CO"/>
                </w:rPr>
                <w:delText>$</w:delText>
              </w:r>
            </w:del>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6E07F0" w14:textId="006457DC" w:rsidR="1633803C" w:rsidDel="00234CE7" w:rsidRDefault="1633803C" w:rsidP="1633803C">
            <w:pPr>
              <w:spacing w:before="240" w:after="240"/>
              <w:jc w:val="both"/>
              <w:rPr>
                <w:del w:id="63" w:author="Oscar Jimenez" w:date="2024-12-04T12:50:00Z" w16du:dateUtc="2024-12-04T18:50:00Z"/>
                <w:rFonts w:ascii="Times New Roman" w:eastAsia="Times New Roman" w:hAnsi="Times New Roman" w:cs="Times New Roman"/>
                <w:sz w:val="24"/>
                <w:szCs w:val="24"/>
              </w:rPr>
            </w:pPr>
            <w:del w:id="64" w:author="Oscar Jimenez" w:date="2024-12-04T12:50:00Z" w16du:dateUtc="2024-12-04T18:50:00Z">
              <w:r w:rsidRPr="1633803C" w:rsidDel="00234CE7">
                <w:rPr>
                  <w:rFonts w:ascii="Times New Roman" w:eastAsia="Times New Roman" w:hAnsi="Times New Roman" w:cs="Times New Roman"/>
                  <w:sz w:val="24"/>
                  <w:szCs w:val="24"/>
                  <w:u w:val="single"/>
                  <w:lang w:val="es-CO"/>
                </w:rPr>
                <w:delText>$ </w:delText>
              </w:r>
            </w:del>
          </w:p>
        </w:tc>
        <w:tc>
          <w:tcPr>
            <w:tcW w:w="1440" w:type="dxa"/>
            <w:tcBorders>
              <w:top w:val="single" w:sz="6" w:space="0" w:color="000000" w:themeColor="text1"/>
              <w:left w:val="single" w:sz="6" w:space="0" w:color="000000" w:themeColor="text1"/>
              <w:bottom w:val="single" w:sz="6" w:space="0" w:color="auto"/>
              <w:right w:val="single" w:sz="6" w:space="0" w:color="auto"/>
            </w:tcBorders>
            <w:tcMar>
              <w:left w:w="105" w:type="dxa"/>
              <w:right w:w="105" w:type="dxa"/>
            </w:tcMar>
            <w:vAlign w:val="center"/>
          </w:tcPr>
          <w:p w14:paraId="49441982" w14:textId="7A580585" w:rsidR="1633803C" w:rsidDel="00234CE7" w:rsidRDefault="1633803C" w:rsidP="1633803C">
            <w:pPr>
              <w:spacing w:before="240" w:after="240"/>
              <w:jc w:val="both"/>
              <w:rPr>
                <w:del w:id="65" w:author="Oscar Jimenez" w:date="2024-12-04T12:50:00Z" w16du:dateUtc="2024-12-04T18:50:00Z"/>
                <w:rFonts w:ascii="Times New Roman" w:eastAsia="Times New Roman" w:hAnsi="Times New Roman" w:cs="Times New Roman"/>
                <w:sz w:val="24"/>
                <w:szCs w:val="24"/>
              </w:rPr>
            </w:pPr>
            <w:del w:id="66" w:author="Oscar Jimenez" w:date="2024-12-04T12:50:00Z" w16du:dateUtc="2024-12-04T18:50:00Z">
              <w:r w:rsidRPr="1633803C" w:rsidDel="00234CE7">
                <w:rPr>
                  <w:rFonts w:ascii="Times New Roman" w:eastAsia="Times New Roman" w:hAnsi="Times New Roman" w:cs="Times New Roman"/>
                  <w:sz w:val="24"/>
                  <w:szCs w:val="24"/>
                  <w:u w:val="single"/>
                  <w:lang w:val="es-CO"/>
                </w:rPr>
                <w:delText>$ </w:delText>
              </w:r>
              <w:commentRangeEnd w:id="57"/>
              <w:r w:rsidDel="00234CE7">
                <w:rPr>
                  <w:rStyle w:val="CommentReference"/>
                </w:rPr>
                <w:commentReference w:id="57"/>
              </w:r>
            </w:del>
          </w:p>
        </w:tc>
      </w:tr>
    </w:tbl>
    <w:p w14:paraId="7BFC1421" w14:textId="3CE6C266" w:rsidR="00F10401" w:rsidRPr="001A172E" w:rsidRDefault="0E1106D5" w:rsidP="1633803C">
      <w:pPr>
        <w:spacing w:before="240" w:after="240" w:line="360" w:lineRule="auto"/>
        <w:jc w:val="both"/>
        <w:rPr>
          <w:rFonts w:ascii="Times New Roman" w:eastAsia="Times New Roman" w:hAnsi="Times New Roman" w:cs="Times New Roman"/>
          <w:color w:val="000000" w:themeColor="text1"/>
          <w:sz w:val="24"/>
          <w:szCs w:val="24"/>
          <w:highlight w:val="yellow"/>
        </w:rPr>
      </w:pPr>
      <w:r w:rsidRPr="1633803C">
        <w:rPr>
          <w:rFonts w:ascii="Times New Roman" w:eastAsia="Times New Roman" w:hAnsi="Times New Roman" w:cs="Times New Roman"/>
          <w:color w:val="000000" w:themeColor="text1"/>
          <w:sz w:val="24"/>
          <w:szCs w:val="24"/>
          <w:highlight w:val="yellow"/>
        </w:rPr>
        <w:t>Notes:</w:t>
      </w:r>
    </w:p>
    <w:p w14:paraId="15310DFA" w14:textId="55366F99" w:rsidR="00F10401" w:rsidRPr="001A172E" w:rsidRDefault="0E1106D5" w:rsidP="1633803C">
      <w:pPr>
        <w:spacing w:before="240" w:after="240" w:line="360" w:lineRule="auto"/>
        <w:jc w:val="both"/>
        <w:rPr>
          <w:rFonts w:ascii="Times New Roman" w:eastAsia="Times New Roman" w:hAnsi="Times New Roman" w:cs="Times New Roman"/>
          <w:color w:val="000000" w:themeColor="text1"/>
          <w:sz w:val="24"/>
          <w:szCs w:val="24"/>
        </w:rPr>
      </w:pPr>
      <w:proofErr w:type="spellStart"/>
      <w:r w:rsidRPr="1633803C">
        <w:rPr>
          <w:rFonts w:ascii="Times New Roman" w:eastAsia="Times New Roman" w:hAnsi="Times New Roman" w:cs="Times New Roman"/>
          <w:b/>
          <w:bCs/>
          <w:color w:val="000000" w:themeColor="text1"/>
          <w:sz w:val="24"/>
          <w:szCs w:val="24"/>
          <w:u w:val="single"/>
          <w:lang w:val="es-CO"/>
        </w:rPr>
        <w:t>Operating</w:t>
      </w:r>
      <w:proofErr w:type="spellEnd"/>
      <w:r w:rsidRPr="1633803C">
        <w:rPr>
          <w:rFonts w:ascii="Times New Roman" w:eastAsia="Times New Roman" w:hAnsi="Times New Roman" w:cs="Times New Roman"/>
          <w:b/>
          <w:bCs/>
          <w:color w:val="000000" w:themeColor="text1"/>
          <w:sz w:val="24"/>
          <w:szCs w:val="24"/>
          <w:u w:val="single"/>
          <w:lang w:val="es-CO"/>
        </w:rPr>
        <w:t xml:space="preserve"> Expenses</w:t>
      </w:r>
      <w:r w:rsidRPr="1633803C">
        <w:rPr>
          <w:rFonts w:ascii="Times New Roman" w:eastAsia="Times New Roman" w:hAnsi="Times New Roman" w:cs="Times New Roman"/>
          <w:color w:val="000000" w:themeColor="text1"/>
          <w:sz w:val="24"/>
          <w:szCs w:val="24"/>
          <w:u w:val="single"/>
          <w:lang w:val="es-CO"/>
        </w:rPr>
        <w:t> </w:t>
      </w:r>
    </w:p>
    <w:p w14:paraId="36B3D6C1" w14:textId="2622F9D5" w:rsidR="00F10401" w:rsidRDefault="0E1106D5" w:rsidP="1633803C">
      <w:pPr>
        <w:spacing w:before="240" w:after="240" w:line="360" w:lineRule="auto"/>
        <w:jc w:val="both"/>
        <w:rPr>
          <w:ins w:id="67" w:author="Oscar Jimenez" w:date="2024-12-04T13:09:00Z" w16du:dateUtc="2024-12-04T19:09:00Z"/>
          <w:rFonts w:ascii="Times New Roman" w:eastAsia="Times New Roman" w:hAnsi="Times New Roman" w:cs="Times New Roman"/>
          <w:color w:val="000000" w:themeColor="text1"/>
          <w:sz w:val="24"/>
          <w:szCs w:val="24"/>
          <w:u w:val="single"/>
        </w:rPr>
      </w:pPr>
      <w:r w:rsidRPr="1633803C">
        <w:rPr>
          <w:rFonts w:ascii="Times New Roman" w:eastAsia="Times New Roman" w:hAnsi="Times New Roman" w:cs="Times New Roman"/>
          <w:color w:val="000000" w:themeColor="text1"/>
          <w:sz w:val="24"/>
          <w:szCs w:val="24"/>
          <w:u w:val="single"/>
        </w:rPr>
        <w:t xml:space="preserve">Below, please </w:t>
      </w:r>
      <w:proofErr w:type="gramStart"/>
      <w:r w:rsidRPr="1633803C">
        <w:rPr>
          <w:rFonts w:ascii="Times New Roman" w:eastAsia="Times New Roman" w:hAnsi="Times New Roman" w:cs="Times New Roman"/>
          <w:color w:val="000000" w:themeColor="text1"/>
          <w:sz w:val="24"/>
          <w:szCs w:val="24"/>
          <w:u w:val="single"/>
        </w:rPr>
        <w:t>see</w:t>
      </w:r>
      <w:proofErr w:type="gramEnd"/>
      <w:r w:rsidRPr="1633803C">
        <w:rPr>
          <w:rFonts w:ascii="Times New Roman" w:eastAsia="Times New Roman" w:hAnsi="Times New Roman" w:cs="Times New Roman"/>
          <w:color w:val="000000" w:themeColor="text1"/>
          <w:sz w:val="24"/>
          <w:szCs w:val="24"/>
          <w:u w:val="single"/>
        </w:rPr>
        <w:t xml:space="preserve"> a detailed breakdown of operating expenses:</w:t>
      </w:r>
    </w:p>
    <w:tbl>
      <w:tblPr>
        <w:tblStyle w:val="PlainTable1"/>
        <w:tblW w:w="0" w:type="auto"/>
        <w:tblLook w:val="0420" w:firstRow="1" w:lastRow="0" w:firstColumn="0" w:lastColumn="0" w:noHBand="0" w:noVBand="1"/>
        <w:tblPrChange w:id="68" w:author="Oscar Jimenez" w:date="2024-12-04T13:11:00Z" w16du:dateUtc="2024-12-04T19:11:00Z">
          <w:tblPr>
            <w:tblStyle w:val="PlainTable1"/>
            <w:tblW w:w="0" w:type="auto"/>
            <w:tblLook w:val="0420" w:firstRow="1" w:lastRow="0" w:firstColumn="0" w:lastColumn="0" w:noHBand="0" w:noVBand="1"/>
          </w:tblPr>
        </w:tblPrChange>
      </w:tblPr>
      <w:tblGrid>
        <w:gridCol w:w="1609"/>
        <w:gridCol w:w="1547"/>
        <w:gridCol w:w="1548"/>
        <w:gridCol w:w="1548"/>
        <w:gridCol w:w="1549"/>
        <w:gridCol w:w="1549"/>
        <w:tblGridChange w:id="69">
          <w:tblGrid>
            <w:gridCol w:w="1609"/>
            <w:gridCol w:w="1547"/>
            <w:gridCol w:w="1548"/>
            <w:gridCol w:w="1548"/>
            <w:gridCol w:w="1549"/>
            <w:gridCol w:w="1549"/>
          </w:tblGrid>
        </w:tblGridChange>
      </w:tblGrid>
      <w:tr w:rsidR="00034419" w:rsidRPr="00034419" w14:paraId="599739E9" w14:textId="77777777" w:rsidTr="00034419">
        <w:trPr>
          <w:cnfStyle w:val="100000000000" w:firstRow="1" w:lastRow="0" w:firstColumn="0" w:lastColumn="0" w:oddVBand="0" w:evenVBand="0" w:oddHBand="0" w:evenHBand="0" w:firstRowFirstColumn="0" w:firstRowLastColumn="0" w:lastRowFirstColumn="0" w:lastRowLastColumn="0"/>
          <w:ins w:id="70" w:author="Oscar Jimenez" w:date="2024-12-04T13:10:00Z" w16du:dateUtc="2024-12-04T19:10:00Z"/>
        </w:trPr>
        <w:tc>
          <w:tcPr>
            <w:tcW w:w="1609" w:type="dxa"/>
            <w:tcPrChange w:id="71" w:author="Oscar Jimenez" w:date="2024-12-04T13:11:00Z" w16du:dateUtc="2024-12-04T19:11:00Z">
              <w:tcPr>
                <w:tcW w:w="1558" w:type="dxa"/>
              </w:tcPr>
            </w:tcPrChange>
          </w:tcPr>
          <w:p w14:paraId="536DA66C" w14:textId="19957BE2" w:rsidR="00034419" w:rsidRPr="00034419" w:rsidRDefault="00034419" w:rsidP="00034419">
            <w:pPr>
              <w:cnfStyle w:val="100000000000" w:firstRow="1" w:lastRow="0" w:firstColumn="0" w:lastColumn="0" w:oddVBand="0" w:evenVBand="0" w:oddHBand="0" w:evenHBand="0" w:firstRowFirstColumn="0" w:firstRowLastColumn="0" w:lastRowFirstColumn="0" w:lastRowLastColumn="0"/>
              <w:rPr>
                <w:ins w:id="72" w:author="Oscar Jimenez" w:date="2024-12-04T13:10:00Z" w16du:dateUtc="2024-12-04T19:10:00Z"/>
              </w:rPr>
              <w:pPrChange w:id="73" w:author="Oscar Jimenez" w:date="2024-12-04T13:11:00Z" w16du:dateUtc="2024-12-04T19:11:00Z">
                <w:pPr>
                  <w:spacing w:before="240" w:after="240" w:line="360" w:lineRule="auto"/>
                  <w:jc w:val="both"/>
                  <w:cnfStyle w:val="100000000000" w:firstRow="1" w:lastRow="0" w:firstColumn="0" w:lastColumn="0" w:oddVBand="0" w:evenVBand="0" w:oddHBand="0" w:evenHBand="0" w:firstRowFirstColumn="0" w:firstRowLastColumn="0" w:lastRowFirstColumn="0" w:lastRowLastColumn="0"/>
                </w:pPr>
              </w:pPrChange>
            </w:pPr>
            <w:ins w:id="74" w:author="Oscar Jimenez" w:date="2024-12-04T13:10:00Z" w16du:dateUtc="2024-12-04T19:10:00Z">
              <w:r w:rsidRPr="00034419">
                <w:t>Expense</w:t>
              </w:r>
            </w:ins>
          </w:p>
        </w:tc>
        <w:tc>
          <w:tcPr>
            <w:tcW w:w="1547" w:type="dxa"/>
            <w:tcPrChange w:id="75" w:author="Oscar Jimenez" w:date="2024-12-04T13:11:00Z" w16du:dateUtc="2024-12-04T19:11:00Z">
              <w:tcPr>
                <w:tcW w:w="1558" w:type="dxa"/>
              </w:tcPr>
            </w:tcPrChange>
          </w:tcPr>
          <w:p w14:paraId="3096586C" w14:textId="16BE5795" w:rsidR="00034419" w:rsidRPr="00034419" w:rsidRDefault="00034419" w:rsidP="00034419">
            <w:pPr>
              <w:cnfStyle w:val="100000000000" w:firstRow="1" w:lastRow="0" w:firstColumn="0" w:lastColumn="0" w:oddVBand="0" w:evenVBand="0" w:oddHBand="0" w:evenHBand="0" w:firstRowFirstColumn="0" w:firstRowLastColumn="0" w:lastRowFirstColumn="0" w:lastRowLastColumn="0"/>
              <w:rPr>
                <w:ins w:id="76" w:author="Oscar Jimenez" w:date="2024-12-04T13:10:00Z" w16du:dateUtc="2024-12-04T19:10:00Z"/>
              </w:rPr>
              <w:pPrChange w:id="77" w:author="Oscar Jimenez" w:date="2024-12-04T13:11:00Z" w16du:dateUtc="2024-12-04T19:11:00Z">
                <w:pPr>
                  <w:spacing w:before="240" w:after="240" w:line="360" w:lineRule="auto"/>
                  <w:jc w:val="both"/>
                  <w:cnfStyle w:val="100000000000" w:firstRow="1" w:lastRow="0" w:firstColumn="0" w:lastColumn="0" w:oddVBand="0" w:evenVBand="0" w:oddHBand="0" w:evenHBand="0" w:firstRowFirstColumn="0" w:firstRowLastColumn="0" w:lastRowFirstColumn="0" w:lastRowLastColumn="0"/>
                </w:pPr>
              </w:pPrChange>
            </w:pPr>
            <w:ins w:id="78" w:author="Oscar Jimenez" w:date="2024-12-04T13:10:00Z" w16du:dateUtc="2024-12-04T19:10:00Z">
              <w:r w:rsidRPr="00034419">
                <w:t>Year 1</w:t>
              </w:r>
            </w:ins>
          </w:p>
        </w:tc>
        <w:tc>
          <w:tcPr>
            <w:tcW w:w="1548" w:type="dxa"/>
            <w:tcPrChange w:id="79" w:author="Oscar Jimenez" w:date="2024-12-04T13:11:00Z" w16du:dateUtc="2024-12-04T19:11:00Z">
              <w:tcPr>
                <w:tcW w:w="1558" w:type="dxa"/>
              </w:tcPr>
            </w:tcPrChange>
          </w:tcPr>
          <w:p w14:paraId="12CB0340" w14:textId="1F32B7BD" w:rsidR="00034419" w:rsidRPr="00034419" w:rsidRDefault="00034419" w:rsidP="00034419">
            <w:pPr>
              <w:cnfStyle w:val="100000000000" w:firstRow="1" w:lastRow="0" w:firstColumn="0" w:lastColumn="0" w:oddVBand="0" w:evenVBand="0" w:oddHBand="0" w:evenHBand="0" w:firstRowFirstColumn="0" w:firstRowLastColumn="0" w:lastRowFirstColumn="0" w:lastRowLastColumn="0"/>
              <w:rPr>
                <w:ins w:id="80" w:author="Oscar Jimenez" w:date="2024-12-04T13:10:00Z" w16du:dateUtc="2024-12-04T19:10:00Z"/>
              </w:rPr>
              <w:pPrChange w:id="81" w:author="Oscar Jimenez" w:date="2024-12-04T13:11:00Z" w16du:dateUtc="2024-12-04T19:11:00Z">
                <w:pPr>
                  <w:spacing w:before="240" w:after="240" w:line="360" w:lineRule="auto"/>
                  <w:jc w:val="both"/>
                  <w:cnfStyle w:val="100000000000" w:firstRow="1" w:lastRow="0" w:firstColumn="0" w:lastColumn="0" w:oddVBand="0" w:evenVBand="0" w:oddHBand="0" w:evenHBand="0" w:firstRowFirstColumn="0" w:firstRowLastColumn="0" w:lastRowFirstColumn="0" w:lastRowLastColumn="0"/>
                </w:pPr>
              </w:pPrChange>
            </w:pPr>
            <w:ins w:id="82" w:author="Oscar Jimenez" w:date="2024-12-04T13:10:00Z" w16du:dateUtc="2024-12-04T19:10:00Z">
              <w:r w:rsidRPr="00034419">
                <w:t>Year 2</w:t>
              </w:r>
            </w:ins>
          </w:p>
        </w:tc>
        <w:tc>
          <w:tcPr>
            <w:tcW w:w="1548" w:type="dxa"/>
            <w:tcPrChange w:id="83" w:author="Oscar Jimenez" w:date="2024-12-04T13:11:00Z" w16du:dateUtc="2024-12-04T19:11:00Z">
              <w:tcPr>
                <w:tcW w:w="1558" w:type="dxa"/>
              </w:tcPr>
            </w:tcPrChange>
          </w:tcPr>
          <w:p w14:paraId="114863D4" w14:textId="77BF8182" w:rsidR="00034419" w:rsidRPr="00034419" w:rsidRDefault="00034419" w:rsidP="00034419">
            <w:pPr>
              <w:cnfStyle w:val="100000000000" w:firstRow="1" w:lastRow="0" w:firstColumn="0" w:lastColumn="0" w:oddVBand="0" w:evenVBand="0" w:oddHBand="0" w:evenHBand="0" w:firstRowFirstColumn="0" w:firstRowLastColumn="0" w:lastRowFirstColumn="0" w:lastRowLastColumn="0"/>
              <w:rPr>
                <w:ins w:id="84" w:author="Oscar Jimenez" w:date="2024-12-04T13:10:00Z" w16du:dateUtc="2024-12-04T19:10:00Z"/>
              </w:rPr>
              <w:pPrChange w:id="85" w:author="Oscar Jimenez" w:date="2024-12-04T13:11:00Z" w16du:dateUtc="2024-12-04T19:11:00Z">
                <w:pPr>
                  <w:spacing w:before="240" w:after="240" w:line="360" w:lineRule="auto"/>
                  <w:jc w:val="both"/>
                  <w:cnfStyle w:val="100000000000" w:firstRow="1" w:lastRow="0" w:firstColumn="0" w:lastColumn="0" w:oddVBand="0" w:evenVBand="0" w:oddHBand="0" w:evenHBand="0" w:firstRowFirstColumn="0" w:firstRowLastColumn="0" w:lastRowFirstColumn="0" w:lastRowLastColumn="0"/>
                </w:pPr>
              </w:pPrChange>
            </w:pPr>
            <w:ins w:id="86" w:author="Oscar Jimenez" w:date="2024-12-04T13:10:00Z" w16du:dateUtc="2024-12-04T19:10:00Z">
              <w:r w:rsidRPr="00034419">
                <w:t>Year 3</w:t>
              </w:r>
            </w:ins>
          </w:p>
        </w:tc>
        <w:tc>
          <w:tcPr>
            <w:tcW w:w="1549" w:type="dxa"/>
            <w:tcPrChange w:id="87" w:author="Oscar Jimenez" w:date="2024-12-04T13:11:00Z" w16du:dateUtc="2024-12-04T19:11:00Z">
              <w:tcPr>
                <w:tcW w:w="1559" w:type="dxa"/>
              </w:tcPr>
            </w:tcPrChange>
          </w:tcPr>
          <w:p w14:paraId="212A6AA0" w14:textId="08D84CBE" w:rsidR="00034419" w:rsidRPr="00034419" w:rsidRDefault="00034419" w:rsidP="00034419">
            <w:pPr>
              <w:cnfStyle w:val="100000000000" w:firstRow="1" w:lastRow="0" w:firstColumn="0" w:lastColumn="0" w:oddVBand="0" w:evenVBand="0" w:oddHBand="0" w:evenHBand="0" w:firstRowFirstColumn="0" w:firstRowLastColumn="0" w:lastRowFirstColumn="0" w:lastRowLastColumn="0"/>
              <w:rPr>
                <w:ins w:id="88" w:author="Oscar Jimenez" w:date="2024-12-04T13:10:00Z" w16du:dateUtc="2024-12-04T19:10:00Z"/>
              </w:rPr>
              <w:pPrChange w:id="89" w:author="Oscar Jimenez" w:date="2024-12-04T13:11:00Z" w16du:dateUtc="2024-12-04T19:11:00Z">
                <w:pPr>
                  <w:spacing w:before="240" w:after="240" w:line="360" w:lineRule="auto"/>
                  <w:jc w:val="both"/>
                  <w:cnfStyle w:val="100000000000" w:firstRow="1" w:lastRow="0" w:firstColumn="0" w:lastColumn="0" w:oddVBand="0" w:evenVBand="0" w:oddHBand="0" w:evenHBand="0" w:firstRowFirstColumn="0" w:firstRowLastColumn="0" w:lastRowFirstColumn="0" w:lastRowLastColumn="0"/>
                </w:pPr>
              </w:pPrChange>
            </w:pPr>
            <w:ins w:id="90" w:author="Oscar Jimenez" w:date="2024-12-04T13:10:00Z" w16du:dateUtc="2024-12-04T19:10:00Z">
              <w:r w:rsidRPr="00034419">
                <w:t>Year 4</w:t>
              </w:r>
            </w:ins>
          </w:p>
        </w:tc>
        <w:tc>
          <w:tcPr>
            <w:tcW w:w="1549" w:type="dxa"/>
            <w:tcPrChange w:id="91" w:author="Oscar Jimenez" w:date="2024-12-04T13:11:00Z" w16du:dateUtc="2024-12-04T19:11:00Z">
              <w:tcPr>
                <w:tcW w:w="1559" w:type="dxa"/>
              </w:tcPr>
            </w:tcPrChange>
          </w:tcPr>
          <w:p w14:paraId="73492ED9" w14:textId="6D04D9E1" w:rsidR="00034419" w:rsidRPr="00034419" w:rsidRDefault="00034419" w:rsidP="00034419">
            <w:pPr>
              <w:cnfStyle w:val="100000000000" w:firstRow="1" w:lastRow="0" w:firstColumn="0" w:lastColumn="0" w:oddVBand="0" w:evenVBand="0" w:oddHBand="0" w:evenHBand="0" w:firstRowFirstColumn="0" w:firstRowLastColumn="0" w:lastRowFirstColumn="0" w:lastRowLastColumn="0"/>
              <w:rPr>
                <w:ins w:id="92" w:author="Oscar Jimenez" w:date="2024-12-04T13:10:00Z" w16du:dateUtc="2024-12-04T19:10:00Z"/>
              </w:rPr>
              <w:pPrChange w:id="93" w:author="Oscar Jimenez" w:date="2024-12-04T13:11:00Z" w16du:dateUtc="2024-12-04T19:11:00Z">
                <w:pPr>
                  <w:spacing w:before="240" w:after="240" w:line="360" w:lineRule="auto"/>
                  <w:jc w:val="both"/>
                  <w:cnfStyle w:val="100000000000" w:firstRow="1" w:lastRow="0" w:firstColumn="0" w:lastColumn="0" w:oddVBand="0" w:evenVBand="0" w:oddHBand="0" w:evenHBand="0" w:firstRowFirstColumn="0" w:firstRowLastColumn="0" w:lastRowFirstColumn="0" w:lastRowLastColumn="0"/>
                </w:pPr>
              </w:pPrChange>
            </w:pPr>
            <w:ins w:id="94" w:author="Oscar Jimenez" w:date="2024-12-04T13:10:00Z" w16du:dateUtc="2024-12-04T19:10:00Z">
              <w:r w:rsidRPr="00034419">
                <w:t>Year 5</w:t>
              </w:r>
            </w:ins>
          </w:p>
        </w:tc>
      </w:tr>
      <w:tr w:rsidR="00034419" w:rsidRPr="00034419" w14:paraId="4CC02706" w14:textId="77777777" w:rsidTr="00034419">
        <w:trPr>
          <w:cnfStyle w:val="000000100000" w:firstRow="0" w:lastRow="0" w:firstColumn="0" w:lastColumn="0" w:oddVBand="0" w:evenVBand="0" w:oddHBand="1" w:evenHBand="0" w:firstRowFirstColumn="0" w:firstRowLastColumn="0" w:lastRowFirstColumn="0" w:lastRowLastColumn="0"/>
          <w:ins w:id="95" w:author="Oscar Jimenez" w:date="2024-12-04T13:10:00Z" w16du:dateUtc="2024-12-04T19:10:00Z"/>
        </w:trPr>
        <w:tc>
          <w:tcPr>
            <w:tcW w:w="1609" w:type="dxa"/>
            <w:tcPrChange w:id="96" w:author="Oscar Jimenez" w:date="2024-12-04T13:11:00Z" w16du:dateUtc="2024-12-04T19:11:00Z">
              <w:tcPr>
                <w:tcW w:w="1558" w:type="dxa"/>
              </w:tcPr>
            </w:tcPrChange>
          </w:tcPr>
          <w:p w14:paraId="01D9B935" w14:textId="02A5E15B"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97" w:author="Oscar Jimenez" w:date="2024-12-04T13:10:00Z" w16du:dateUtc="2024-12-04T19:10:00Z"/>
              </w:rPr>
            </w:pPr>
            <w:ins w:id="98" w:author="Oscar Jimenez" w:date="2024-12-04T13:10:00Z" w16du:dateUtc="2024-12-04T19:10:00Z">
              <w:r w:rsidRPr="00034419">
                <w:t>Legal</w:t>
              </w:r>
            </w:ins>
          </w:p>
        </w:tc>
        <w:tc>
          <w:tcPr>
            <w:tcW w:w="1547" w:type="dxa"/>
            <w:tcPrChange w:id="99" w:author="Oscar Jimenez" w:date="2024-12-04T13:11:00Z" w16du:dateUtc="2024-12-04T19:11:00Z">
              <w:tcPr>
                <w:tcW w:w="1558" w:type="dxa"/>
              </w:tcPr>
            </w:tcPrChange>
          </w:tcPr>
          <w:p w14:paraId="18A2C9FF" w14:textId="30C3212C"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00" w:author="Oscar Jimenez" w:date="2024-12-04T13:10:00Z" w16du:dateUtc="2024-12-04T19:10:00Z"/>
              </w:rPr>
            </w:pPr>
            <w:ins w:id="101" w:author="Oscar Jimenez" w:date="2024-12-04T13:10:00Z" w16du:dateUtc="2024-12-04T19:10:00Z">
              <w:r w:rsidRPr="00034419">
                <w:t>$15,000.00</w:t>
              </w:r>
            </w:ins>
          </w:p>
        </w:tc>
        <w:tc>
          <w:tcPr>
            <w:tcW w:w="1548" w:type="dxa"/>
            <w:tcPrChange w:id="102" w:author="Oscar Jimenez" w:date="2024-12-04T13:11:00Z" w16du:dateUtc="2024-12-04T19:11:00Z">
              <w:tcPr>
                <w:tcW w:w="1558" w:type="dxa"/>
              </w:tcPr>
            </w:tcPrChange>
          </w:tcPr>
          <w:p w14:paraId="382C07C4" w14:textId="48DC68E8"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03" w:author="Oscar Jimenez" w:date="2024-12-04T13:10:00Z" w16du:dateUtc="2024-12-04T19:10:00Z"/>
              </w:rPr>
            </w:pPr>
            <w:ins w:id="104" w:author="Oscar Jimenez" w:date="2024-12-04T13:10:00Z" w16du:dateUtc="2024-12-04T19:10:00Z">
              <w:r w:rsidRPr="00034419">
                <w:t>$16,500.00</w:t>
              </w:r>
            </w:ins>
          </w:p>
        </w:tc>
        <w:tc>
          <w:tcPr>
            <w:tcW w:w="1548" w:type="dxa"/>
            <w:tcPrChange w:id="105" w:author="Oscar Jimenez" w:date="2024-12-04T13:11:00Z" w16du:dateUtc="2024-12-04T19:11:00Z">
              <w:tcPr>
                <w:tcW w:w="1558" w:type="dxa"/>
              </w:tcPr>
            </w:tcPrChange>
          </w:tcPr>
          <w:p w14:paraId="0C32C9AA" w14:textId="4AB1678B"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06" w:author="Oscar Jimenez" w:date="2024-12-04T13:10:00Z" w16du:dateUtc="2024-12-04T19:10:00Z"/>
              </w:rPr>
            </w:pPr>
            <w:ins w:id="107" w:author="Oscar Jimenez" w:date="2024-12-04T13:10:00Z" w16du:dateUtc="2024-12-04T19:10:00Z">
              <w:r w:rsidRPr="00034419">
                <w:t>$19,800.00</w:t>
              </w:r>
            </w:ins>
          </w:p>
        </w:tc>
        <w:tc>
          <w:tcPr>
            <w:tcW w:w="1549" w:type="dxa"/>
            <w:tcPrChange w:id="108" w:author="Oscar Jimenez" w:date="2024-12-04T13:11:00Z" w16du:dateUtc="2024-12-04T19:11:00Z">
              <w:tcPr>
                <w:tcW w:w="1559" w:type="dxa"/>
              </w:tcPr>
            </w:tcPrChange>
          </w:tcPr>
          <w:p w14:paraId="136F41F9" w14:textId="12DE227B"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09" w:author="Oscar Jimenez" w:date="2024-12-04T13:10:00Z" w16du:dateUtc="2024-12-04T19:10:00Z"/>
              </w:rPr>
            </w:pPr>
            <w:ins w:id="110" w:author="Oscar Jimenez" w:date="2024-12-04T13:10:00Z" w16du:dateUtc="2024-12-04T19:10:00Z">
              <w:r w:rsidRPr="00034419">
                <w:t>$23,760.00</w:t>
              </w:r>
            </w:ins>
          </w:p>
        </w:tc>
        <w:tc>
          <w:tcPr>
            <w:tcW w:w="1549" w:type="dxa"/>
            <w:tcPrChange w:id="111" w:author="Oscar Jimenez" w:date="2024-12-04T13:11:00Z" w16du:dateUtc="2024-12-04T19:11:00Z">
              <w:tcPr>
                <w:tcW w:w="1559" w:type="dxa"/>
              </w:tcPr>
            </w:tcPrChange>
          </w:tcPr>
          <w:p w14:paraId="2E429E50" w14:textId="6EDD7A22"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12" w:author="Oscar Jimenez" w:date="2024-12-04T13:10:00Z" w16du:dateUtc="2024-12-04T19:10:00Z"/>
              </w:rPr>
            </w:pPr>
            <w:ins w:id="113" w:author="Oscar Jimenez" w:date="2024-12-04T13:10:00Z" w16du:dateUtc="2024-12-04T19:10:00Z">
              <w:r w:rsidRPr="00034419">
                <w:t>$28,512.00</w:t>
              </w:r>
            </w:ins>
          </w:p>
        </w:tc>
      </w:tr>
      <w:tr w:rsidR="00034419" w:rsidRPr="00034419" w14:paraId="79116ED6" w14:textId="77777777" w:rsidTr="00034419">
        <w:trPr>
          <w:ins w:id="114" w:author="Oscar Jimenez" w:date="2024-12-04T13:10:00Z" w16du:dateUtc="2024-12-04T19:10:00Z"/>
        </w:trPr>
        <w:tc>
          <w:tcPr>
            <w:tcW w:w="1609" w:type="dxa"/>
            <w:tcPrChange w:id="115" w:author="Oscar Jimenez" w:date="2024-12-04T13:11:00Z" w16du:dateUtc="2024-12-04T19:11:00Z">
              <w:tcPr>
                <w:tcW w:w="1558" w:type="dxa"/>
              </w:tcPr>
            </w:tcPrChange>
          </w:tcPr>
          <w:p w14:paraId="3C40E2CF" w14:textId="73C034E3" w:rsidR="00034419" w:rsidRPr="00034419" w:rsidRDefault="00034419" w:rsidP="00034419">
            <w:pPr>
              <w:rPr>
                <w:ins w:id="116" w:author="Oscar Jimenez" w:date="2024-12-04T13:10:00Z" w16du:dateUtc="2024-12-04T19:10:00Z"/>
              </w:rPr>
            </w:pPr>
            <w:ins w:id="117" w:author="Oscar Jimenez" w:date="2024-12-04T13:10:00Z" w16du:dateUtc="2024-12-04T19:10:00Z">
              <w:r w:rsidRPr="00034419">
                <w:t>Insurance</w:t>
              </w:r>
            </w:ins>
          </w:p>
        </w:tc>
        <w:tc>
          <w:tcPr>
            <w:tcW w:w="1547" w:type="dxa"/>
            <w:tcPrChange w:id="118" w:author="Oscar Jimenez" w:date="2024-12-04T13:11:00Z" w16du:dateUtc="2024-12-04T19:11:00Z">
              <w:tcPr>
                <w:tcW w:w="1558" w:type="dxa"/>
              </w:tcPr>
            </w:tcPrChange>
          </w:tcPr>
          <w:p w14:paraId="2049F66B" w14:textId="2FB9ECDD" w:rsidR="00034419" w:rsidRPr="00034419" w:rsidRDefault="00034419" w:rsidP="00034419">
            <w:pPr>
              <w:rPr>
                <w:ins w:id="119" w:author="Oscar Jimenez" w:date="2024-12-04T13:10:00Z" w16du:dateUtc="2024-12-04T19:10:00Z"/>
              </w:rPr>
            </w:pPr>
            <w:ins w:id="120" w:author="Oscar Jimenez" w:date="2024-12-04T13:10:00Z" w16du:dateUtc="2024-12-04T19:10:00Z">
              <w:r w:rsidRPr="00034419">
                <w:t>$13,000.00</w:t>
              </w:r>
            </w:ins>
          </w:p>
        </w:tc>
        <w:tc>
          <w:tcPr>
            <w:tcW w:w="1548" w:type="dxa"/>
            <w:tcPrChange w:id="121" w:author="Oscar Jimenez" w:date="2024-12-04T13:11:00Z" w16du:dateUtc="2024-12-04T19:11:00Z">
              <w:tcPr>
                <w:tcW w:w="1558" w:type="dxa"/>
              </w:tcPr>
            </w:tcPrChange>
          </w:tcPr>
          <w:p w14:paraId="507F2AD5" w14:textId="0AC0B2A1" w:rsidR="00034419" w:rsidRPr="00034419" w:rsidRDefault="00034419" w:rsidP="00034419">
            <w:pPr>
              <w:rPr>
                <w:ins w:id="122" w:author="Oscar Jimenez" w:date="2024-12-04T13:10:00Z" w16du:dateUtc="2024-12-04T19:10:00Z"/>
              </w:rPr>
            </w:pPr>
            <w:ins w:id="123" w:author="Oscar Jimenez" w:date="2024-12-04T13:10:00Z" w16du:dateUtc="2024-12-04T19:10:00Z">
              <w:r w:rsidRPr="00034419">
                <w:t>$15,600.00</w:t>
              </w:r>
            </w:ins>
          </w:p>
        </w:tc>
        <w:tc>
          <w:tcPr>
            <w:tcW w:w="1548" w:type="dxa"/>
            <w:tcPrChange w:id="124" w:author="Oscar Jimenez" w:date="2024-12-04T13:11:00Z" w16du:dateUtc="2024-12-04T19:11:00Z">
              <w:tcPr>
                <w:tcW w:w="1558" w:type="dxa"/>
              </w:tcPr>
            </w:tcPrChange>
          </w:tcPr>
          <w:p w14:paraId="399AFD8E" w14:textId="1D9183E3" w:rsidR="00034419" w:rsidRPr="00034419" w:rsidRDefault="00034419" w:rsidP="00034419">
            <w:pPr>
              <w:rPr>
                <w:ins w:id="125" w:author="Oscar Jimenez" w:date="2024-12-04T13:10:00Z" w16du:dateUtc="2024-12-04T19:10:00Z"/>
              </w:rPr>
            </w:pPr>
            <w:ins w:id="126" w:author="Oscar Jimenez" w:date="2024-12-04T13:10:00Z" w16du:dateUtc="2024-12-04T19:10:00Z">
              <w:r w:rsidRPr="00034419">
                <w:t>$18,720.00</w:t>
              </w:r>
            </w:ins>
          </w:p>
        </w:tc>
        <w:tc>
          <w:tcPr>
            <w:tcW w:w="1549" w:type="dxa"/>
            <w:tcPrChange w:id="127" w:author="Oscar Jimenez" w:date="2024-12-04T13:11:00Z" w16du:dateUtc="2024-12-04T19:11:00Z">
              <w:tcPr>
                <w:tcW w:w="1559" w:type="dxa"/>
              </w:tcPr>
            </w:tcPrChange>
          </w:tcPr>
          <w:p w14:paraId="09FDF1B4" w14:textId="727D542F" w:rsidR="00034419" w:rsidRPr="00034419" w:rsidRDefault="00034419" w:rsidP="00034419">
            <w:pPr>
              <w:rPr>
                <w:ins w:id="128" w:author="Oscar Jimenez" w:date="2024-12-04T13:10:00Z" w16du:dateUtc="2024-12-04T19:10:00Z"/>
              </w:rPr>
            </w:pPr>
            <w:ins w:id="129" w:author="Oscar Jimenez" w:date="2024-12-04T13:10:00Z" w16du:dateUtc="2024-12-04T19:10:00Z">
              <w:r w:rsidRPr="00034419">
                <w:t>$22,464.00</w:t>
              </w:r>
            </w:ins>
          </w:p>
        </w:tc>
        <w:tc>
          <w:tcPr>
            <w:tcW w:w="1549" w:type="dxa"/>
            <w:tcPrChange w:id="130" w:author="Oscar Jimenez" w:date="2024-12-04T13:11:00Z" w16du:dateUtc="2024-12-04T19:11:00Z">
              <w:tcPr>
                <w:tcW w:w="1559" w:type="dxa"/>
              </w:tcPr>
            </w:tcPrChange>
          </w:tcPr>
          <w:p w14:paraId="6E2E33F2" w14:textId="4D137C2B" w:rsidR="00034419" w:rsidRPr="00034419" w:rsidRDefault="00034419" w:rsidP="00034419">
            <w:pPr>
              <w:rPr>
                <w:ins w:id="131" w:author="Oscar Jimenez" w:date="2024-12-04T13:10:00Z" w16du:dateUtc="2024-12-04T19:10:00Z"/>
              </w:rPr>
            </w:pPr>
            <w:ins w:id="132" w:author="Oscar Jimenez" w:date="2024-12-04T13:10:00Z" w16du:dateUtc="2024-12-04T19:10:00Z">
              <w:r w:rsidRPr="00034419">
                <w:t>$26,956.80</w:t>
              </w:r>
            </w:ins>
          </w:p>
        </w:tc>
      </w:tr>
      <w:tr w:rsidR="00034419" w:rsidRPr="00034419" w14:paraId="172A9192" w14:textId="77777777" w:rsidTr="00034419">
        <w:trPr>
          <w:cnfStyle w:val="000000100000" w:firstRow="0" w:lastRow="0" w:firstColumn="0" w:lastColumn="0" w:oddVBand="0" w:evenVBand="0" w:oddHBand="1" w:evenHBand="0" w:firstRowFirstColumn="0" w:firstRowLastColumn="0" w:lastRowFirstColumn="0" w:lastRowLastColumn="0"/>
          <w:ins w:id="133" w:author="Oscar Jimenez" w:date="2024-12-04T13:10:00Z" w16du:dateUtc="2024-12-04T19:10:00Z"/>
        </w:trPr>
        <w:tc>
          <w:tcPr>
            <w:tcW w:w="1609" w:type="dxa"/>
            <w:tcPrChange w:id="134" w:author="Oscar Jimenez" w:date="2024-12-04T13:11:00Z" w16du:dateUtc="2024-12-04T19:11:00Z">
              <w:tcPr>
                <w:tcW w:w="1558" w:type="dxa"/>
              </w:tcPr>
            </w:tcPrChange>
          </w:tcPr>
          <w:p w14:paraId="2E4C8BD3" w14:textId="571F579E"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35" w:author="Oscar Jimenez" w:date="2024-12-04T13:10:00Z" w16du:dateUtc="2024-12-04T19:10:00Z"/>
              </w:rPr>
            </w:pPr>
            <w:ins w:id="136" w:author="Oscar Jimenez" w:date="2024-12-04T13:10:00Z" w16du:dateUtc="2024-12-04T19:10:00Z">
              <w:r w:rsidRPr="00034419">
                <w:t>Rent</w:t>
              </w:r>
            </w:ins>
          </w:p>
        </w:tc>
        <w:tc>
          <w:tcPr>
            <w:tcW w:w="1547" w:type="dxa"/>
            <w:tcPrChange w:id="137" w:author="Oscar Jimenez" w:date="2024-12-04T13:11:00Z" w16du:dateUtc="2024-12-04T19:11:00Z">
              <w:tcPr>
                <w:tcW w:w="1558" w:type="dxa"/>
              </w:tcPr>
            </w:tcPrChange>
          </w:tcPr>
          <w:p w14:paraId="499CEA01" w14:textId="68713079"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38" w:author="Oscar Jimenez" w:date="2024-12-04T13:10:00Z" w16du:dateUtc="2024-12-04T19:10:00Z"/>
              </w:rPr>
            </w:pPr>
            <w:ins w:id="139" w:author="Oscar Jimenez" w:date="2024-12-04T13:10:00Z" w16du:dateUtc="2024-12-04T19:10:00Z">
              <w:r w:rsidRPr="00034419">
                <w:t>$18,000.00</w:t>
              </w:r>
            </w:ins>
          </w:p>
        </w:tc>
        <w:tc>
          <w:tcPr>
            <w:tcW w:w="1548" w:type="dxa"/>
            <w:tcPrChange w:id="140" w:author="Oscar Jimenez" w:date="2024-12-04T13:11:00Z" w16du:dateUtc="2024-12-04T19:11:00Z">
              <w:tcPr>
                <w:tcW w:w="1558" w:type="dxa"/>
              </w:tcPr>
            </w:tcPrChange>
          </w:tcPr>
          <w:p w14:paraId="23CA05BA" w14:textId="595D7742"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41" w:author="Oscar Jimenez" w:date="2024-12-04T13:10:00Z" w16du:dateUtc="2024-12-04T19:10:00Z"/>
              </w:rPr>
            </w:pPr>
            <w:ins w:id="142" w:author="Oscar Jimenez" w:date="2024-12-04T13:10:00Z" w16du:dateUtc="2024-12-04T19:10:00Z">
              <w:r w:rsidRPr="00034419">
                <w:t>$19,800.00</w:t>
              </w:r>
            </w:ins>
          </w:p>
        </w:tc>
        <w:tc>
          <w:tcPr>
            <w:tcW w:w="1548" w:type="dxa"/>
            <w:tcPrChange w:id="143" w:author="Oscar Jimenez" w:date="2024-12-04T13:11:00Z" w16du:dateUtc="2024-12-04T19:11:00Z">
              <w:tcPr>
                <w:tcW w:w="1558" w:type="dxa"/>
              </w:tcPr>
            </w:tcPrChange>
          </w:tcPr>
          <w:p w14:paraId="184A707D" w14:textId="71B50EFE"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44" w:author="Oscar Jimenez" w:date="2024-12-04T13:10:00Z" w16du:dateUtc="2024-12-04T19:10:00Z"/>
              </w:rPr>
            </w:pPr>
            <w:ins w:id="145" w:author="Oscar Jimenez" w:date="2024-12-04T13:10:00Z" w16du:dateUtc="2024-12-04T19:10:00Z">
              <w:r w:rsidRPr="00034419">
                <w:t>$23,760.00</w:t>
              </w:r>
            </w:ins>
          </w:p>
        </w:tc>
        <w:tc>
          <w:tcPr>
            <w:tcW w:w="1549" w:type="dxa"/>
            <w:tcPrChange w:id="146" w:author="Oscar Jimenez" w:date="2024-12-04T13:11:00Z" w16du:dateUtc="2024-12-04T19:11:00Z">
              <w:tcPr>
                <w:tcW w:w="1559" w:type="dxa"/>
              </w:tcPr>
            </w:tcPrChange>
          </w:tcPr>
          <w:p w14:paraId="7ACA1C8F" w14:textId="4A0D1551"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47" w:author="Oscar Jimenez" w:date="2024-12-04T13:10:00Z" w16du:dateUtc="2024-12-04T19:10:00Z"/>
              </w:rPr>
            </w:pPr>
            <w:ins w:id="148" w:author="Oscar Jimenez" w:date="2024-12-04T13:10:00Z" w16du:dateUtc="2024-12-04T19:10:00Z">
              <w:r w:rsidRPr="00034419">
                <w:t>$28,512.00</w:t>
              </w:r>
            </w:ins>
          </w:p>
        </w:tc>
        <w:tc>
          <w:tcPr>
            <w:tcW w:w="1549" w:type="dxa"/>
            <w:tcPrChange w:id="149" w:author="Oscar Jimenez" w:date="2024-12-04T13:11:00Z" w16du:dateUtc="2024-12-04T19:11:00Z">
              <w:tcPr>
                <w:tcW w:w="1559" w:type="dxa"/>
              </w:tcPr>
            </w:tcPrChange>
          </w:tcPr>
          <w:p w14:paraId="36B6A026" w14:textId="72F7A5C1"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50" w:author="Oscar Jimenez" w:date="2024-12-04T13:10:00Z" w16du:dateUtc="2024-12-04T19:10:00Z"/>
              </w:rPr>
            </w:pPr>
            <w:ins w:id="151" w:author="Oscar Jimenez" w:date="2024-12-04T13:10:00Z" w16du:dateUtc="2024-12-04T19:10:00Z">
              <w:r w:rsidRPr="00034419">
                <w:t>$34,214.40</w:t>
              </w:r>
            </w:ins>
          </w:p>
        </w:tc>
      </w:tr>
      <w:tr w:rsidR="00034419" w:rsidRPr="00034419" w14:paraId="58377494" w14:textId="77777777" w:rsidTr="00034419">
        <w:trPr>
          <w:ins w:id="152" w:author="Oscar Jimenez" w:date="2024-12-04T13:10:00Z" w16du:dateUtc="2024-12-04T19:10:00Z"/>
        </w:trPr>
        <w:tc>
          <w:tcPr>
            <w:tcW w:w="1609" w:type="dxa"/>
            <w:tcPrChange w:id="153" w:author="Oscar Jimenez" w:date="2024-12-04T13:11:00Z" w16du:dateUtc="2024-12-04T19:11:00Z">
              <w:tcPr>
                <w:tcW w:w="1558" w:type="dxa"/>
              </w:tcPr>
            </w:tcPrChange>
          </w:tcPr>
          <w:p w14:paraId="08380BDA" w14:textId="62802A41" w:rsidR="00034419" w:rsidRPr="00034419" w:rsidRDefault="00034419" w:rsidP="00034419">
            <w:pPr>
              <w:rPr>
                <w:ins w:id="154" w:author="Oscar Jimenez" w:date="2024-12-04T13:10:00Z" w16du:dateUtc="2024-12-04T19:10:00Z"/>
              </w:rPr>
            </w:pPr>
            <w:ins w:id="155" w:author="Oscar Jimenez" w:date="2024-12-04T13:10:00Z" w16du:dateUtc="2024-12-04T19:10:00Z">
              <w:r w:rsidRPr="00034419">
                <w:t>Inventory and Supplies</w:t>
              </w:r>
            </w:ins>
          </w:p>
        </w:tc>
        <w:tc>
          <w:tcPr>
            <w:tcW w:w="1547" w:type="dxa"/>
            <w:tcPrChange w:id="156" w:author="Oscar Jimenez" w:date="2024-12-04T13:11:00Z" w16du:dateUtc="2024-12-04T19:11:00Z">
              <w:tcPr>
                <w:tcW w:w="1558" w:type="dxa"/>
              </w:tcPr>
            </w:tcPrChange>
          </w:tcPr>
          <w:p w14:paraId="692B5BCC" w14:textId="69E1ED4E" w:rsidR="00034419" w:rsidRPr="00034419" w:rsidRDefault="00034419" w:rsidP="00034419">
            <w:pPr>
              <w:rPr>
                <w:ins w:id="157" w:author="Oscar Jimenez" w:date="2024-12-04T13:10:00Z" w16du:dateUtc="2024-12-04T19:10:00Z"/>
              </w:rPr>
            </w:pPr>
            <w:ins w:id="158" w:author="Oscar Jimenez" w:date="2024-12-04T13:10:00Z" w16du:dateUtc="2024-12-04T19:10:00Z">
              <w:r w:rsidRPr="00034419">
                <w:t>$6,000.00</w:t>
              </w:r>
            </w:ins>
          </w:p>
        </w:tc>
        <w:tc>
          <w:tcPr>
            <w:tcW w:w="1548" w:type="dxa"/>
            <w:tcPrChange w:id="159" w:author="Oscar Jimenez" w:date="2024-12-04T13:11:00Z" w16du:dateUtc="2024-12-04T19:11:00Z">
              <w:tcPr>
                <w:tcW w:w="1558" w:type="dxa"/>
              </w:tcPr>
            </w:tcPrChange>
          </w:tcPr>
          <w:p w14:paraId="3F6D8464" w14:textId="1B59C68B" w:rsidR="00034419" w:rsidRPr="00034419" w:rsidRDefault="00034419" w:rsidP="00034419">
            <w:pPr>
              <w:rPr>
                <w:ins w:id="160" w:author="Oscar Jimenez" w:date="2024-12-04T13:10:00Z" w16du:dateUtc="2024-12-04T19:10:00Z"/>
              </w:rPr>
            </w:pPr>
            <w:ins w:id="161" w:author="Oscar Jimenez" w:date="2024-12-04T13:10:00Z" w16du:dateUtc="2024-12-04T19:10:00Z">
              <w:r w:rsidRPr="00034419">
                <w:t>$7,200.00</w:t>
              </w:r>
            </w:ins>
          </w:p>
        </w:tc>
        <w:tc>
          <w:tcPr>
            <w:tcW w:w="1548" w:type="dxa"/>
            <w:tcPrChange w:id="162" w:author="Oscar Jimenez" w:date="2024-12-04T13:11:00Z" w16du:dateUtc="2024-12-04T19:11:00Z">
              <w:tcPr>
                <w:tcW w:w="1558" w:type="dxa"/>
              </w:tcPr>
            </w:tcPrChange>
          </w:tcPr>
          <w:p w14:paraId="677CBDA7" w14:textId="5E2289FA" w:rsidR="00034419" w:rsidRPr="00034419" w:rsidRDefault="00034419" w:rsidP="00034419">
            <w:pPr>
              <w:rPr>
                <w:ins w:id="163" w:author="Oscar Jimenez" w:date="2024-12-04T13:10:00Z" w16du:dateUtc="2024-12-04T19:10:00Z"/>
              </w:rPr>
            </w:pPr>
            <w:ins w:id="164" w:author="Oscar Jimenez" w:date="2024-12-04T13:10:00Z" w16du:dateUtc="2024-12-04T19:10:00Z">
              <w:r w:rsidRPr="00034419">
                <w:t>$8,640.00</w:t>
              </w:r>
            </w:ins>
          </w:p>
        </w:tc>
        <w:tc>
          <w:tcPr>
            <w:tcW w:w="1549" w:type="dxa"/>
            <w:tcPrChange w:id="165" w:author="Oscar Jimenez" w:date="2024-12-04T13:11:00Z" w16du:dateUtc="2024-12-04T19:11:00Z">
              <w:tcPr>
                <w:tcW w:w="1559" w:type="dxa"/>
              </w:tcPr>
            </w:tcPrChange>
          </w:tcPr>
          <w:p w14:paraId="37849AE4" w14:textId="6E142099" w:rsidR="00034419" w:rsidRPr="00034419" w:rsidRDefault="00034419" w:rsidP="00034419">
            <w:pPr>
              <w:rPr>
                <w:ins w:id="166" w:author="Oscar Jimenez" w:date="2024-12-04T13:10:00Z" w16du:dateUtc="2024-12-04T19:10:00Z"/>
              </w:rPr>
            </w:pPr>
            <w:ins w:id="167" w:author="Oscar Jimenez" w:date="2024-12-04T13:10:00Z" w16du:dateUtc="2024-12-04T19:10:00Z">
              <w:r w:rsidRPr="00034419">
                <w:t>$10,368.00</w:t>
              </w:r>
            </w:ins>
          </w:p>
        </w:tc>
        <w:tc>
          <w:tcPr>
            <w:tcW w:w="1549" w:type="dxa"/>
            <w:tcPrChange w:id="168" w:author="Oscar Jimenez" w:date="2024-12-04T13:11:00Z" w16du:dateUtc="2024-12-04T19:11:00Z">
              <w:tcPr>
                <w:tcW w:w="1559" w:type="dxa"/>
              </w:tcPr>
            </w:tcPrChange>
          </w:tcPr>
          <w:p w14:paraId="7536F3E4" w14:textId="15337330" w:rsidR="00034419" w:rsidRPr="00034419" w:rsidRDefault="00034419" w:rsidP="00034419">
            <w:pPr>
              <w:rPr>
                <w:ins w:id="169" w:author="Oscar Jimenez" w:date="2024-12-04T13:10:00Z" w16du:dateUtc="2024-12-04T19:10:00Z"/>
              </w:rPr>
            </w:pPr>
            <w:ins w:id="170" w:author="Oscar Jimenez" w:date="2024-12-04T13:10:00Z" w16du:dateUtc="2024-12-04T19:10:00Z">
              <w:r w:rsidRPr="00034419">
                <w:t>$12,441.60</w:t>
              </w:r>
            </w:ins>
          </w:p>
        </w:tc>
      </w:tr>
      <w:tr w:rsidR="00034419" w:rsidRPr="00034419" w14:paraId="3F3863E6" w14:textId="77777777" w:rsidTr="00034419">
        <w:trPr>
          <w:cnfStyle w:val="000000100000" w:firstRow="0" w:lastRow="0" w:firstColumn="0" w:lastColumn="0" w:oddVBand="0" w:evenVBand="0" w:oddHBand="1" w:evenHBand="0" w:firstRowFirstColumn="0" w:firstRowLastColumn="0" w:lastRowFirstColumn="0" w:lastRowLastColumn="0"/>
          <w:ins w:id="171" w:author="Oscar Jimenez" w:date="2024-12-04T13:11:00Z" w16du:dateUtc="2024-12-04T19:11:00Z"/>
        </w:trPr>
        <w:tc>
          <w:tcPr>
            <w:tcW w:w="1609" w:type="dxa"/>
            <w:tcPrChange w:id="172" w:author="Oscar Jimenez" w:date="2024-12-04T13:11:00Z" w16du:dateUtc="2024-12-04T19:11:00Z">
              <w:tcPr>
                <w:tcW w:w="1558" w:type="dxa"/>
              </w:tcPr>
            </w:tcPrChange>
          </w:tcPr>
          <w:p w14:paraId="24630B84" w14:textId="6F2AFE09"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73" w:author="Oscar Jimenez" w:date="2024-12-04T13:11:00Z" w16du:dateUtc="2024-12-04T19:11:00Z"/>
              </w:rPr>
            </w:pPr>
            <w:ins w:id="174" w:author="Oscar Jimenez" w:date="2024-12-04T13:11:00Z" w16du:dateUtc="2024-12-04T19:11:00Z">
              <w:r w:rsidRPr="00034419">
                <w:t>Phones</w:t>
              </w:r>
            </w:ins>
          </w:p>
        </w:tc>
        <w:tc>
          <w:tcPr>
            <w:tcW w:w="1547" w:type="dxa"/>
            <w:tcPrChange w:id="175" w:author="Oscar Jimenez" w:date="2024-12-04T13:11:00Z" w16du:dateUtc="2024-12-04T19:11:00Z">
              <w:tcPr>
                <w:tcW w:w="1558" w:type="dxa"/>
              </w:tcPr>
            </w:tcPrChange>
          </w:tcPr>
          <w:p w14:paraId="06BD9A0D" w14:textId="5F60A1DE"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76" w:author="Oscar Jimenez" w:date="2024-12-04T13:11:00Z" w16du:dateUtc="2024-12-04T19:11:00Z"/>
              </w:rPr>
            </w:pPr>
            <w:ins w:id="177" w:author="Oscar Jimenez" w:date="2024-12-04T13:11:00Z" w16du:dateUtc="2024-12-04T19:11:00Z">
              <w:r w:rsidRPr="00034419">
                <w:t>$5,200.00</w:t>
              </w:r>
            </w:ins>
          </w:p>
        </w:tc>
        <w:tc>
          <w:tcPr>
            <w:tcW w:w="1548" w:type="dxa"/>
            <w:tcPrChange w:id="178" w:author="Oscar Jimenez" w:date="2024-12-04T13:11:00Z" w16du:dateUtc="2024-12-04T19:11:00Z">
              <w:tcPr>
                <w:tcW w:w="1558" w:type="dxa"/>
              </w:tcPr>
            </w:tcPrChange>
          </w:tcPr>
          <w:p w14:paraId="32CBA90F" w14:textId="192EB291"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79" w:author="Oscar Jimenez" w:date="2024-12-04T13:11:00Z" w16du:dateUtc="2024-12-04T19:11:00Z"/>
              </w:rPr>
            </w:pPr>
            <w:ins w:id="180" w:author="Oscar Jimenez" w:date="2024-12-04T13:11:00Z" w16du:dateUtc="2024-12-04T19:11:00Z">
              <w:r w:rsidRPr="00034419">
                <w:t>$6,240.00</w:t>
              </w:r>
            </w:ins>
          </w:p>
        </w:tc>
        <w:tc>
          <w:tcPr>
            <w:tcW w:w="1548" w:type="dxa"/>
            <w:tcPrChange w:id="181" w:author="Oscar Jimenez" w:date="2024-12-04T13:11:00Z" w16du:dateUtc="2024-12-04T19:11:00Z">
              <w:tcPr>
                <w:tcW w:w="1558" w:type="dxa"/>
              </w:tcPr>
            </w:tcPrChange>
          </w:tcPr>
          <w:p w14:paraId="4A21711A" w14:textId="2F853440"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82" w:author="Oscar Jimenez" w:date="2024-12-04T13:11:00Z" w16du:dateUtc="2024-12-04T19:11:00Z"/>
              </w:rPr>
            </w:pPr>
            <w:ins w:id="183" w:author="Oscar Jimenez" w:date="2024-12-04T13:11:00Z" w16du:dateUtc="2024-12-04T19:11:00Z">
              <w:r w:rsidRPr="00034419">
                <w:t>$7,488.00</w:t>
              </w:r>
            </w:ins>
          </w:p>
        </w:tc>
        <w:tc>
          <w:tcPr>
            <w:tcW w:w="1549" w:type="dxa"/>
            <w:tcPrChange w:id="184" w:author="Oscar Jimenez" w:date="2024-12-04T13:11:00Z" w16du:dateUtc="2024-12-04T19:11:00Z">
              <w:tcPr>
                <w:tcW w:w="1559" w:type="dxa"/>
              </w:tcPr>
            </w:tcPrChange>
          </w:tcPr>
          <w:p w14:paraId="7FFCC550" w14:textId="24325158"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85" w:author="Oscar Jimenez" w:date="2024-12-04T13:11:00Z" w16du:dateUtc="2024-12-04T19:11:00Z"/>
              </w:rPr>
            </w:pPr>
            <w:ins w:id="186" w:author="Oscar Jimenez" w:date="2024-12-04T13:11:00Z" w16du:dateUtc="2024-12-04T19:11:00Z">
              <w:r w:rsidRPr="00034419">
                <w:t>$8,985.60</w:t>
              </w:r>
            </w:ins>
          </w:p>
        </w:tc>
        <w:tc>
          <w:tcPr>
            <w:tcW w:w="1549" w:type="dxa"/>
            <w:tcPrChange w:id="187" w:author="Oscar Jimenez" w:date="2024-12-04T13:11:00Z" w16du:dateUtc="2024-12-04T19:11:00Z">
              <w:tcPr>
                <w:tcW w:w="1559" w:type="dxa"/>
              </w:tcPr>
            </w:tcPrChange>
          </w:tcPr>
          <w:p w14:paraId="1F2A8A39" w14:textId="39676B7F"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188" w:author="Oscar Jimenez" w:date="2024-12-04T13:11:00Z" w16du:dateUtc="2024-12-04T19:11:00Z"/>
              </w:rPr>
            </w:pPr>
            <w:ins w:id="189" w:author="Oscar Jimenez" w:date="2024-12-04T13:11:00Z" w16du:dateUtc="2024-12-04T19:11:00Z">
              <w:r w:rsidRPr="00034419">
                <w:t>$10,782.72</w:t>
              </w:r>
            </w:ins>
          </w:p>
        </w:tc>
      </w:tr>
      <w:tr w:rsidR="00034419" w:rsidRPr="00034419" w14:paraId="5C5D22AB" w14:textId="77777777" w:rsidTr="00034419">
        <w:trPr>
          <w:ins w:id="190" w:author="Oscar Jimenez" w:date="2024-12-04T13:11:00Z" w16du:dateUtc="2024-12-04T19:11:00Z"/>
        </w:trPr>
        <w:tc>
          <w:tcPr>
            <w:tcW w:w="1609" w:type="dxa"/>
            <w:tcPrChange w:id="191" w:author="Oscar Jimenez" w:date="2024-12-04T13:11:00Z" w16du:dateUtc="2024-12-04T19:11:00Z">
              <w:tcPr>
                <w:tcW w:w="1558" w:type="dxa"/>
              </w:tcPr>
            </w:tcPrChange>
          </w:tcPr>
          <w:p w14:paraId="423FDC6C" w14:textId="7C07F287" w:rsidR="00034419" w:rsidRPr="00034419" w:rsidRDefault="00034419" w:rsidP="00034419">
            <w:pPr>
              <w:rPr>
                <w:ins w:id="192" w:author="Oscar Jimenez" w:date="2024-12-04T13:11:00Z" w16du:dateUtc="2024-12-04T19:11:00Z"/>
              </w:rPr>
            </w:pPr>
            <w:ins w:id="193" w:author="Oscar Jimenez" w:date="2024-12-04T13:11:00Z" w16du:dateUtc="2024-12-04T19:11:00Z">
              <w:r w:rsidRPr="00034419">
                <w:t>Utilities</w:t>
              </w:r>
            </w:ins>
          </w:p>
        </w:tc>
        <w:tc>
          <w:tcPr>
            <w:tcW w:w="1547" w:type="dxa"/>
            <w:tcPrChange w:id="194" w:author="Oscar Jimenez" w:date="2024-12-04T13:11:00Z" w16du:dateUtc="2024-12-04T19:11:00Z">
              <w:tcPr>
                <w:tcW w:w="1558" w:type="dxa"/>
              </w:tcPr>
            </w:tcPrChange>
          </w:tcPr>
          <w:p w14:paraId="26F7FA9F" w14:textId="57F02146" w:rsidR="00034419" w:rsidRPr="00034419" w:rsidRDefault="00034419" w:rsidP="00034419">
            <w:pPr>
              <w:rPr>
                <w:ins w:id="195" w:author="Oscar Jimenez" w:date="2024-12-04T13:11:00Z" w16du:dateUtc="2024-12-04T19:11:00Z"/>
              </w:rPr>
            </w:pPr>
            <w:ins w:id="196" w:author="Oscar Jimenez" w:date="2024-12-04T13:11:00Z" w16du:dateUtc="2024-12-04T19:11:00Z">
              <w:r w:rsidRPr="00034419">
                <w:t>$22,000.00</w:t>
              </w:r>
            </w:ins>
          </w:p>
        </w:tc>
        <w:tc>
          <w:tcPr>
            <w:tcW w:w="1548" w:type="dxa"/>
            <w:tcPrChange w:id="197" w:author="Oscar Jimenez" w:date="2024-12-04T13:11:00Z" w16du:dateUtc="2024-12-04T19:11:00Z">
              <w:tcPr>
                <w:tcW w:w="1558" w:type="dxa"/>
              </w:tcPr>
            </w:tcPrChange>
          </w:tcPr>
          <w:p w14:paraId="12566202" w14:textId="32395A90" w:rsidR="00034419" w:rsidRPr="00034419" w:rsidRDefault="00034419" w:rsidP="00034419">
            <w:pPr>
              <w:rPr>
                <w:ins w:id="198" w:author="Oscar Jimenez" w:date="2024-12-04T13:11:00Z" w16du:dateUtc="2024-12-04T19:11:00Z"/>
              </w:rPr>
            </w:pPr>
            <w:ins w:id="199" w:author="Oscar Jimenez" w:date="2024-12-04T13:11:00Z" w16du:dateUtc="2024-12-04T19:11:00Z">
              <w:r w:rsidRPr="00034419">
                <w:t>$24,200.00</w:t>
              </w:r>
            </w:ins>
          </w:p>
        </w:tc>
        <w:tc>
          <w:tcPr>
            <w:tcW w:w="1548" w:type="dxa"/>
            <w:tcPrChange w:id="200" w:author="Oscar Jimenez" w:date="2024-12-04T13:11:00Z" w16du:dateUtc="2024-12-04T19:11:00Z">
              <w:tcPr>
                <w:tcW w:w="1558" w:type="dxa"/>
              </w:tcPr>
            </w:tcPrChange>
          </w:tcPr>
          <w:p w14:paraId="16FA9BB4" w14:textId="5D5421E0" w:rsidR="00034419" w:rsidRPr="00034419" w:rsidRDefault="00034419" w:rsidP="00034419">
            <w:pPr>
              <w:rPr>
                <w:ins w:id="201" w:author="Oscar Jimenez" w:date="2024-12-04T13:11:00Z" w16du:dateUtc="2024-12-04T19:11:00Z"/>
              </w:rPr>
            </w:pPr>
            <w:ins w:id="202" w:author="Oscar Jimenez" w:date="2024-12-04T13:11:00Z" w16du:dateUtc="2024-12-04T19:11:00Z">
              <w:r w:rsidRPr="00034419">
                <w:t>$26,620.00</w:t>
              </w:r>
            </w:ins>
          </w:p>
        </w:tc>
        <w:tc>
          <w:tcPr>
            <w:tcW w:w="1549" w:type="dxa"/>
            <w:tcPrChange w:id="203" w:author="Oscar Jimenez" w:date="2024-12-04T13:11:00Z" w16du:dateUtc="2024-12-04T19:11:00Z">
              <w:tcPr>
                <w:tcW w:w="1559" w:type="dxa"/>
              </w:tcPr>
            </w:tcPrChange>
          </w:tcPr>
          <w:p w14:paraId="27340BFA" w14:textId="7FA466DD" w:rsidR="00034419" w:rsidRPr="00034419" w:rsidRDefault="00034419" w:rsidP="00034419">
            <w:pPr>
              <w:rPr>
                <w:ins w:id="204" w:author="Oscar Jimenez" w:date="2024-12-04T13:11:00Z" w16du:dateUtc="2024-12-04T19:11:00Z"/>
              </w:rPr>
            </w:pPr>
            <w:ins w:id="205" w:author="Oscar Jimenez" w:date="2024-12-04T13:11:00Z" w16du:dateUtc="2024-12-04T19:11:00Z">
              <w:r w:rsidRPr="00034419">
                <w:t>$29,282.00</w:t>
              </w:r>
            </w:ins>
          </w:p>
        </w:tc>
        <w:tc>
          <w:tcPr>
            <w:tcW w:w="1549" w:type="dxa"/>
            <w:tcPrChange w:id="206" w:author="Oscar Jimenez" w:date="2024-12-04T13:11:00Z" w16du:dateUtc="2024-12-04T19:11:00Z">
              <w:tcPr>
                <w:tcW w:w="1559" w:type="dxa"/>
              </w:tcPr>
            </w:tcPrChange>
          </w:tcPr>
          <w:p w14:paraId="12BC4985" w14:textId="610B19FA" w:rsidR="00034419" w:rsidRPr="00034419" w:rsidRDefault="00034419" w:rsidP="00034419">
            <w:pPr>
              <w:rPr>
                <w:ins w:id="207" w:author="Oscar Jimenez" w:date="2024-12-04T13:11:00Z" w16du:dateUtc="2024-12-04T19:11:00Z"/>
              </w:rPr>
            </w:pPr>
            <w:ins w:id="208" w:author="Oscar Jimenez" w:date="2024-12-04T13:11:00Z" w16du:dateUtc="2024-12-04T19:11:00Z">
              <w:r w:rsidRPr="00034419">
                <w:t>$32,210.20</w:t>
              </w:r>
            </w:ins>
          </w:p>
        </w:tc>
      </w:tr>
      <w:tr w:rsidR="00034419" w:rsidRPr="00034419" w14:paraId="08248C11" w14:textId="77777777" w:rsidTr="00034419">
        <w:trPr>
          <w:cnfStyle w:val="000000100000" w:firstRow="0" w:lastRow="0" w:firstColumn="0" w:lastColumn="0" w:oddVBand="0" w:evenVBand="0" w:oddHBand="1" w:evenHBand="0" w:firstRowFirstColumn="0" w:firstRowLastColumn="0" w:lastRowFirstColumn="0" w:lastRowLastColumn="0"/>
          <w:ins w:id="209" w:author="Oscar Jimenez" w:date="2024-12-04T13:11:00Z" w16du:dateUtc="2024-12-04T19:11:00Z"/>
        </w:trPr>
        <w:tc>
          <w:tcPr>
            <w:tcW w:w="1609" w:type="dxa"/>
            <w:tcPrChange w:id="210" w:author="Oscar Jimenez" w:date="2024-12-04T13:11:00Z" w16du:dateUtc="2024-12-04T19:11:00Z">
              <w:tcPr>
                <w:tcW w:w="1558" w:type="dxa"/>
              </w:tcPr>
            </w:tcPrChange>
          </w:tcPr>
          <w:p w14:paraId="5BFCA593" w14:textId="7D1E19DA"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211" w:author="Oscar Jimenez" w:date="2024-12-04T13:11:00Z" w16du:dateUtc="2024-12-04T19:11:00Z"/>
              </w:rPr>
            </w:pPr>
            <w:ins w:id="212" w:author="Oscar Jimenez" w:date="2024-12-04T13:11:00Z" w16du:dateUtc="2024-12-04T19:11:00Z">
              <w:r w:rsidRPr="00034419">
                <w:t>Miscellaneous</w:t>
              </w:r>
            </w:ins>
          </w:p>
        </w:tc>
        <w:tc>
          <w:tcPr>
            <w:tcW w:w="1547" w:type="dxa"/>
            <w:tcPrChange w:id="213" w:author="Oscar Jimenez" w:date="2024-12-04T13:11:00Z" w16du:dateUtc="2024-12-04T19:11:00Z">
              <w:tcPr>
                <w:tcW w:w="1558" w:type="dxa"/>
              </w:tcPr>
            </w:tcPrChange>
          </w:tcPr>
          <w:p w14:paraId="0668E1E8" w14:textId="06D2AA73"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214" w:author="Oscar Jimenez" w:date="2024-12-04T13:11:00Z" w16du:dateUtc="2024-12-04T19:11:00Z"/>
              </w:rPr>
            </w:pPr>
            <w:ins w:id="215" w:author="Oscar Jimenez" w:date="2024-12-04T13:11:00Z" w16du:dateUtc="2024-12-04T19:11:00Z">
              <w:r w:rsidRPr="00034419">
                <w:t>$4,500.00</w:t>
              </w:r>
            </w:ins>
          </w:p>
        </w:tc>
        <w:tc>
          <w:tcPr>
            <w:tcW w:w="1548" w:type="dxa"/>
            <w:tcPrChange w:id="216" w:author="Oscar Jimenez" w:date="2024-12-04T13:11:00Z" w16du:dateUtc="2024-12-04T19:11:00Z">
              <w:tcPr>
                <w:tcW w:w="1558" w:type="dxa"/>
              </w:tcPr>
            </w:tcPrChange>
          </w:tcPr>
          <w:p w14:paraId="00AF2B2C" w14:textId="5AE1A0C4"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217" w:author="Oscar Jimenez" w:date="2024-12-04T13:11:00Z" w16du:dateUtc="2024-12-04T19:11:00Z"/>
              </w:rPr>
            </w:pPr>
            <w:ins w:id="218" w:author="Oscar Jimenez" w:date="2024-12-04T13:11:00Z" w16du:dateUtc="2024-12-04T19:11:00Z">
              <w:r w:rsidRPr="00034419">
                <w:t>$5,400.00</w:t>
              </w:r>
            </w:ins>
          </w:p>
        </w:tc>
        <w:tc>
          <w:tcPr>
            <w:tcW w:w="1548" w:type="dxa"/>
            <w:tcPrChange w:id="219" w:author="Oscar Jimenez" w:date="2024-12-04T13:11:00Z" w16du:dateUtc="2024-12-04T19:11:00Z">
              <w:tcPr>
                <w:tcW w:w="1558" w:type="dxa"/>
              </w:tcPr>
            </w:tcPrChange>
          </w:tcPr>
          <w:p w14:paraId="5B17D8B3" w14:textId="1CE178BD"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220" w:author="Oscar Jimenez" w:date="2024-12-04T13:11:00Z" w16du:dateUtc="2024-12-04T19:11:00Z"/>
              </w:rPr>
            </w:pPr>
            <w:ins w:id="221" w:author="Oscar Jimenez" w:date="2024-12-04T13:11:00Z" w16du:dateUtc="2024-12-04T19:11:00Z">
              <w:r w:rsidRPr="00034419">
                <w:t>$6,480.00</w:t>
              </w:r>
            </w:ins>
          </w:p>
        </w:tc>
        <w:tc>
          <w:tcPr>
            <w:tcW w:w="1549" w:type="dxa"/>
            <w:tcPrChange w:id="222" w:author="Oscar Jimenez" w:date="2024-12-04T13:11:00Z" w16du:dateUtc="2024-12-04T19:11:00Z">
              <w:tcPr>
                <w:tcW w:w="1559" w:type="dxa"/>
              </w:tcPr>
            </w:tcPrChange>
          </w:tcPr>
          <w:p w14:paraId="3CE14131" w14:textId="10E1B5F7"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223" w:author="Oscar Jimenez" w:date="2024-12-04T13:11:00Z" w16du:dateUtc="2024-12-04T19:11:00Z"/>
              </w:rPr>
            </w:pPr>
            <w:ins w:id="224" w:author="Oscar Jimenez" w:date="2024-12-04T13:11:00Z" w16du:dateUtc="2024-12-04T19:11:00Z">
              <w:r w:rsidRPr="00034419">
                <w:t>$7,776.00</w:t>
              </w:r>
            </w:ins>
          </w:p>
        </w:tc>
        <w:tc>
          <w:tcPr>
            <w:tcW w:w="1549" w:type="dxa"/>
            <w:tcPrChange w:id="225" w:author="Oscar Jimenez" w:date="2024-12-04T13:11:00Z" w16du:dateUtc="2024-12-04T19:11:00Z">
              <w:tcPr>
                <w:tcW w:w="1559" w:type="dxa"/>
              </w:tcPr>
            </w:tcPrChange>
          </w:tcPr>
          <w:p w14:paraId="288EC4E7" w14:textId="3E0E8D43" w:rsidR="00034419" w:rsidRPr="00034419" w:rsidRDefault="00034419" w:rsidP="00034419">
            <w:pPr>
              <w:cnfStyle w:val="000000100000" w:firstRow="0" w:lastRow="0" w:firstColumn="0" w:lastColumn="0" w:oddVBand="0" w:evenVBand="0" w:oddHBand="1" w:evenHBand="0" w:firstRowFirstColumn="0" w:firstRowLastColumn="0" w:lastRowFirstColumn="0" w:lastRowLastColumn="0"/>
              <w:rPr>
                <w:ins w:id="226" w:author="Oscar Jimenez" w:date="2024-12-04T13:11:00Z" w16du:dateUtc="2024-12-04T19:11:00Z"/>
              </w:rPr>
            </w:pPr>
            <w:ins w:id="227" w:author="Oscar Jimenez" w:date="2024-12-04T13:11:00Z" w16du:dateUtc="2024-12-04T19:11:00Z">
              <w:r w:rsidRPr="00034419">
                <w:t>$9,331.20</w:t>
              </w:r>
            </w:ins>
          </w:p>
        </w:tc>
      </w:tr>
      <w:tr w:rsidR="00034419" w:rsidRPr="00034419" w14:paraId="333CE993" w14:textId="77777777" w:rsidTr="00034419">
        <w:trPr>
          <w:ins w:id="228" w:author="Oscar Jimenez" w:date="2024-12-04T13:11:00Z" w16du:dateUtc="2024-12-04T19:11:00Z"/>
        </w:trPr>
        <w:tc>
          <w:tcPr>
            <w:tcW w:w="1609" w:type="dxa"/>
            <w:tcPrChange w:id="229" w:author="Oscar Jimenez" w:date="2024-12-04T13:11:00Z" w16du:dateUtc="2024-12-04T19:11:00Z">
              <w:tcPr>
                <w:tcW w:w="1558" w:type="dxa"/>
              </w:tcPr>
            </w:tcPrChange>
          </w:tcPr>
          <w:p w14:paraId="13006C58" w14:textId="42D978AE" w:rsidR="00034419" w:rsidRPr="00034419" w:rsidRDefault="00034419" w:rsidP="00034419">
            <w:pPr>
              <w:rPr>
                <w:ins w:id="230" w:author="Oscar Jimenez" w:date="2024-12-04T13:11:00Z" w16du:dateUtc="2024-12-04T19:11:00Z"/>
              </w:rPr>
            </w:pPr>
            <w:ins w:id="231" w:author="Oscar Jimenez" w:date="2024-12-04T13:11:00Z" w16du:dateUtc="2024-12-04T19:11:00Z">
              <w:r w:rsidRPr="00034419">
                <w:t>Website</w:t>
              </w:r>
            </w:ins>
          </w:p>
        </w:tc>
        <w:tc>
          <w:tcPr>
            <w:tcW w:w="1547" w:type="dxa"/>
            <w:tcPrChange w:id="232" w:author="Oscar Jimenez" w:date="2024-12-04T13:11:00Z" w16du:dateUtc="2024-12-04T19:11:00Z">
              <w:tcPr>
                <w:tcW w:w="1558" w:type="dxa"/>
              </w:tcPr>
            </w:tcPrChange>
          </w:tcPr>
          <w:p w14:paraId="12491EA0" w14:textId="2BF7819B" w:rsidR="00034419" w:rsidRPr="00034419" w:rsidRDefault="00034419" w:rsidP="00034419">
            <w:pPr>
              <w:rPr>
                <w:ins w:id="233" w:author="Oscar Jimenez" w:date="2024-12-04T13:11:00Z" w16du:dateUtc="2024-12-04T19:11:00Z"/>
              </w:rPr>
            </w:pPr>
            <w:ins w:id="234" w:author="Oscar Jimenez" w:date="2024-12-04T13:11:00Z" w16du:dateUtc="2024-12-04T19:11:00Z">
              <w:r w:rsidRPr="00034419">
                <w:t>$1,800.00</w:t>
              </w:r>
            </w:ins>
          </w:p>
        </w:tc>
        <w:tc>
          <w:tcPr>
            <w:tcW w:w="1548" w:type="dxa"/>
            <w:tcPrChange w:id="235" w:author="Oscar Jimenez" w:date="2024-12-04T13:11:00Z" w16du:dateUtc="2024-12-04T19:11:00Z">
              <w:tcPr>
                <w:tcW w:w="1558" w:type="dxa"/>
              </w:tcPr>
            </w:tcPrChange>
          </w:tcPr>
          <w:p w14:paraId="1A288B83" w14:textId="5133DB58" w:rsidR="00034419" w:rsidRPr="00034419" w:rsidRDefault="00034419" w:rsidP="00034419">
            <w:pPr>
              <w:rPr>
                <w:ins w:id="236" w:author="Oscar Jimenez" w:date="2024-12-04T13:11:00Z" w16du:dateUtc="2024-12-04T19:11:00Z"/>
              </w:rPr>
            </w:pPr>
            <w:ins w:id="237" w:author="Oscar Jimenez" w:date="2024-12-04T13:11:00Z" w16du:dateUtc="2024-12-04T19:11:00Z">
              <w:r w:rsidRPr="00034419">
                <w:t>$2,160.00</w:t>
              </w:r>
            </w:ins>
          </w:p>
        </w:tc>
        <w:tc>
          <w:tcPr>
            <w:tcW w:w="1548" w:type="dxa"/>
            <w:tcPrChange w:id="238" w:author="Oscar Jimenez" w:date="2024-12-04T13:11:00Z" w16du:dateUtc="2024-12-04T19:11:00Z">
              <w:tcPr>
                <w:tcW w:w="1558" w:type="dxa"/>
              </w:tcPr>
            </w:tcPrChange>
          </w:tcPr>
          <w:p w14:paraId="207CDA96" w14:textId="4D72961C" w:rsidR="00034419" w:rsidRPr="00034419" w:rsidRDefault="00034419" w:rsidP="00034419">
            <w:pPr>
              <w:rPr>
                <w:ins w:id="239" w:author="Oscar Jimenez" w:date="2024-12-04T13:11:00Z" w16du:dateUtc="2024-12-04T19:11:00Z"/>
              </w:rPr>
            </w:pPr>
            <w:ins w:id="240" w:author="Oscar Jimenez" w:date="2024-12-04T13:11:00Z" w16du:dateUtc="2024-12-04T19:11:00Z">
              <w:r w:rsidRPr="00034419">
                <w:t>$2,592.00</w:t>
              </w:r>
            </w:ins>
          </w:p>
        </w:tc>
        <w:tc>
          <w:tcPr>
            <w:tcW w:w="1549" w:type="dxa"/>
            <w:tcPrChange w:id="241" w:author="Oscar Jimenez" w:date="2024-12-04T13:11:00Z" w16du:dateUtc="2024-12-04T19:11:00Z">
              <w:tcPr>
                <w:tcW w:w="1559" w:type="dxa"/>
              </w:tcPr>
            </w:tcPrChange>
          </w:tcPr>
          <w:p w14:paraId="70DA7698" w14:textId="3FF59387" w:rsidR="00034419" w:rsidRPr="00034419" w:rsidRDefault="00034419" w:rsidP="00034419">
            <w:pPr>
              <w:rPr>
                <w:ins w:id="242" w:author="Oscar Jimenez" w:date="2024-12-04T13:11:00Z" w16du:dateUtc="2024-12-04T19:11:00Z"/>
              </w:rPr>
            </w:pPr>
            <w:ins w:id="243" w:author="Oscar Jimenez" w:date="2024-12-04T13:11:00Z" w16du:dateUtc="2024-12-04T19:11:00Z">
              <w:r w:rsidRPr="00034419">
                <w:t>$3,110.40</w:t>
              </w:r>
            </w:ins>
          </w:p>
        </w:tc>
        <w:tc>
          <w:tcPr>
            <w:tcW w:w="1549" w:type="dxa"/>
            <w:tcPrChange w:id="244" w:author="Oscar Jimenez" w:date="2024-12-04T13:11:00Z" w16du:dateUtc="2024-12-04T19:11:00Z">
              <w:tcPr>
                <w:tcW w:w="1559" w:type="dxa"/>
              </w:tcPr>
            </w:tcPrChange>
          </w:tcPr>
          <w:p w14:paraId="080497B7" w14:textId="4B297656" w:rsidR="00034419" w:rsidRPr="00034419" w:rsidRDefault="00034419" w:rsidP="00034419">
            <w:pPr>
              <w:rPr>
                <w:ins w:id="245" w:author="Oscar Jimenez" w:date="2024-12-04T13:11:00Z" w16du:dateUtc="2024-12-04T19:11:00Z"/>
              </w:rPr>
            </w:pPr>
            <w:ins w:id="246" w:author="Oscar Jimenez" w:date="2024-12-04T13:11:00Z" w16du:dateUtc="2024-12-04T19:11:00Z">
              <w:r w:rsidRPr="00034419">
                <w:t>$3,732.48</w:t>
              </w:r>
            </w:ins>
          </w:p>
        </w:tc>
      </w:tr>
    </w:tbl>
    <w:p w14:paraId="36B4AAC0" w14:textId="77777777" w:rsidR="00034419" w:rsidRPr="00034419" w:rsidRDefault="00034419" w:rsidP="00034419">
      <w:pPr>
        <w:rPr>
          <w:ins w:id="247" w:author="Oscar Jimenez" w:date="2024-12-04T13:11:00Z" w16du:dateUtc="2024-12-04T19:11:00Z"/>
        </w:rPr>
        <w:pPrChange w:id="248" w:author="Oscar Jimenez" w:date="2024-12-04T13:11:00Z" w16du:dateUtc="2024-12-04T19:11:00Z">
          <w:pPr>
            <w:spacing w:before="240" w:after="240" w:line="360" w:lineRule="auto"/>
            <w:jc w:val="both"/>
          </w:pPr>
        </w:pPrChange>
      </w:pPr>
    </w:p>
    <w:p w14:paraId="79AC7607" w14:textId="7697C02E" w:rsidR="00034419" w:rsidRDefault="00034419" w:rsidP="1633803C">
      <w:pPr>
        <w:spacing w:before="240" w:after="240" w:line="360" w:lineRule="auto"/>
        <w:jc w:val="both"/>
        <w:rPr>
          <w:ins w:id="249" w:author="Oscar Jimenez" w:date="2024-12-04T13:09:00Z" w16du:dateUtc="2024-12-04T19:09:00Z"/>
          <w:rFonts w:ascii="Times New Roman" w:eastAsia="Times New Roman" w:hAnsi="Times New Roman" w:cs="Times New Roman"/>
          <w:color w:val="000000" w:themeColor="text1"/>
          <w:sz w:val="24"/>
          <w:szCs w:val="24"/>
          <w:u w:val="single"/>
        </w:rPr>
      </w:pPr>
    </w:p>
    <w:p w14:paraId="6BB154A6" w14:textId="77777777" w:rsidR="00034419" w:rsidRDefault="00034419" w:rsidP="1633803C">
      <w:pPr>
        <w:spacing w:before="240" w:after="240" w:line="360" w:lineRule="auto"/>
        <w:jc w:val="both"/>
        <w:rPr>
          <w:ins w:id="250" w:author="Oscar Jimenez" w:date="2024-12-04T13:09:00Z" w16du:dateUtc="2024-12-04T19:09:00Z"/>
          <w:rFonts w:ascii="Times New Roman" w:eastAsia="Times New Roman" w:hAnsi="Times New Roman" w:cs="Times New Roman"/>
          <w:color w:val="000000" w:themeColor="text1"/>
          <w:sz w:val="24"/>
          <w:szCs w:val="24"/>
          <w:u w:val="single"/>
        </w:rPr>
      </w:pPr>
    </w:p>
    <w:p w14:paraId="7C4B7F24" w14:textId="77777777" w:rsidR="00034419" w:rsidRPr="001A172E" w:rsidRDefault="00034419" w:rsidP="1633803C">
      <w:pPr>
        <w:spacing w:before="240" w:after="240" w:line="360" w:lineRule="auto"/>
        <w:jc w:val="both"/>
        <w:rPr>
          <w:rFonts w:ascii="Times New Roman" w:eastAsia="Times New Roman" w:hAnsi="Times New Roman" w:cs="Times New Roman"/>
          <w:color w:val="000000" w:themeColor="text1"/>
          <w:sz w:val="24"/>
          <w:szCs w:val="24"/>
        </w:rPr>
      </w:pPr>
    </w:p>
    <w:p w14:paraId="07FEE860" w14:textId="65281658" w:rsidR="00F10401" w:rsidRPr="001A172E" w:rsidRDefault="00F10401" w:rsidP="1633803C">
      <w:pPr>
        <w:spacing w:before="240" w:after="240" w:line="360" w:lineRule="auto"/>
        <w:jc w:val="both"/>
        <w:rPr>
          <w:rFonts w:ascii="Times New Roman" w:eastAsia="Times New Roman" w:hAnsi="Times New Roman" w:cs="Times New Roman"/>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85"/>
        <w:gridCol w:w="1080"/>
        <w:gridCol w:w="1170"/>
        <w:gridCol w:w="1125"/>
        <w:gridCol w:w="1215"/>
        <w:gridCol w:w="1260"/>
      </w:tblGrid>
      <w:tr w:rsidR="1633803C" w:rsidDel="00780763" w14:paraId="6D47AE03" w14:textId="2CAF5E1D" w:rsidTr="1633803C">
        <w:trPr>
          <w:trHeight w:val="300"/>
          <w:del w:id="251" w:author="Oscar Jimenez" w:date="2024-12-04T13:12:00Z" w16du:dateUtc="2024-12-04T19:12:00Z"/>
        </w:trPr>
        <w:tc>
          <w:tcPr>
            <w:tcW w:w="1785" w:type="dxa"/>
            <w:tcBorders>
              <w:top w:val="single" w:sz="6" w:space="0" w:color="auto"/>
              <w:left w:val="single" w:sz="6" w:space="0" w:color="auto"/>
              <w:bottom w:val="single" w:sz="6" w:space="0" w:color="000000" w:themeColor="text1"/>
              <w:right w:val="single" w:sz="6" w:space="0" w:color="000000" w:themeColor="text1"/>
            </w:tcBorders>
            <w:tcMar>
              <w:left w:w="105" w:type="dxa"/>
              <w:right w:w="105" w:type="dxa"/>
            </w:tcMar>
            <w:vAlign w:val="center"/>
          </w:tcPr>
          <w:p w14:paraId="08DC86AB" w14:textId="42876423" w:rsidR="1633803C" w:rsidDel="00780763" w:rsidRDefault="1633803C" w:rsidP="1633803C">
            <w:pPr>
              <w:spacing w:before="240" w:after="240"/>
              <w:jc w:val="both"/>
              <w:rPr>
                <w:del w:id="252" w:author="Oscar Jimenez" w:date="2024-12-04T13:12:00Z" w16du:dateUtc="2024-12-04T19:12:00Z"/>
                <w:rFonts w:ascii="Times New Roman" w:eastAsia="Times New Roman" w:hAnsi="Times New Roman" w:cs="Times New Roman"/>
                <w:sz w:val="24"/>
                <w:szCs w:val="24"/>
              </w:rPr>
            </w:pPr>
            <w:del w:id="253" w:author="Oscar Jimenez" w:date="2024-12-04T13:12:00Z" w16du:dateUtc="2024-12-04T19:12:00Z">
              <w:r w:rsidRPr="1633803C" w:rsidDel="00780763">
                <w:rPr>
                  <w:rFonts w:ascii="Times New Roman" w:eastAsia="Times New Roman" w:hAnsi="Times New Roman" w:cs="Times New Roman"/>
                  <w:sz w:val="24"/>
                  <w:szCs w:val="24"/>
                  <w:u w:val="single"/>
                </w:rPr>
                <w:delText> </w:delText>
              </w:r>
            </w:del>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795F58" w14:textId="6D77947B" w:rsidR="1633803C" w:rsidDel="00780763" w:rsidRDefault="1633803C" w:rsidP="1633803C">
            <w:pPr>
              <w:spacing w:before="240" w:after="240"/>
              <w:jc w:val="both"/>
              <w:rPr>
                <w:del w:id="254" w:author="Oscar Jimenez" w:date="2024-12-04T13:12:00Z" w16du:dateUtc="2024-12-04T19:12:00Z"/>
                <w:rFonts w:ascii="Times New Roman" w:eastAsia="Times New Roman" w:hAnsi="Times New Roman" w:cs="Times New Roman"/>
                <w:sz w:val="24"/>
                <w:szCs w:val="24"/>
              </w:rPr>
            </w:pPr>
            <w:del w:id="255" w:author="Oscar Jimenez" w:date="2024-12-04T13:12:00Z" w16du:dateUtc="2024-12-04T19:12:00Z">
              <w:r w:rsidRPr="1633803C" w:rsidDel="00780763">
                <w:rPr>
                  <w:rFonts w:ascii="Times New Roman" w:eastAsia="Times New Roman" w:hAnsi="Times New Roman" w:cs="Times New Roman"/>
                  <w:sz w:val="24"/>
                  <w:szCs w:val="24"/>
                  <w:u w:val="single"/>
                  <w:lang w:val="es-CO"/>
                </w:rPr>
                <w:delText>Year 1 </w:delText>
              </w:r>
            </w:del>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4C0AB57" w14:textId="434F2BAA" w:rsidR="1633803C" w:rsidDel="00780763" w:rsidRDefault="1633803C" w:rsidP="1633803C">
            <w:pPr>
              <w:spacing w:before="240" w:after="240"/>
              <w:jc w:val="both"/>
              <w:rPr>
                <w:del w:id="256" w:author="Oscar Jimenez" w:date="2024-12-04T13:12:00Z" w16du:dateUtc="2024-12-04T19:12:00Z"/>
                <w:rFonts w:ascii="Times New Roman" w:eastAsia="Times New Roman" w:hAnsi="Times New Roman" w:cs="Times New Roman"/>
                <w:sz w:val="24"/>
                <w:szCs w:val="24"/>
              </w:rPr>
            </w:pPr>
            <w:del w:id="257" w:author="Oscar Jimenez" w:date="2024-12-04T13:12:00Z" w16du:dateUtc="2024-12-04T19:12:00Z">
              <w:r w:rsidRPr="1633803C" w:rsidDel="00780763">
                <w:rPr>
                  <w:rFonts w:ascii="Times New Roman" w:eastAsia="Times New Roman" w:hAnsi="Times New Roman" w:cs="Times New Roman"/>
                  <w:sz w:val="24"/>
                  <w:szCs w:val="24"/>
                  <w:u w:val="single"/>
                  <w:lang w:val="es-CO"/>
                </w:rPr>
                <w:delText>Year 2 </w:delText>
              </w:r>
            </w:del>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8C2ED35" w14:textId="0ACDB7CC" w:rsidR="1633803C" w:rsidDel="00780763" w:rsidRDefault="1633803C" w:rsidP="1633803C">
            <w:pPr>
              <w:spacing w:before="240" w:after="240"/>
              <w:jc w:val="both"/>
              <w:rPr>
                <w:del w:id="258" w:author="Oscar Jimenez" w:date="2024-12-04T13:12:00Z" w16du:dateUtc="2024-12-04T19:12:00Z"/>
                <w:rFonts w:ascii="Times New Roman" w:eastAsia="Times New Roman" w:hAnsi="Times New Roman" w:cs="Times New Roman"/>
                <w:sz w:val="24"/>
                <w:szCs w:val="24"/>
              </w:rPr>
            </w:pPr>
            <w:del w:id="259" w:author="Oscar Jimenez" w:date="2024-12-04T13:12:00Z" w16du:dateUtc="2024-12-04T19:12:00Z">
              <w:r w:rsidRPr="1633803C" w:rsidDel="00780763">
                <w:rPr>
                  <w:rFonts w:ascii="Times New Roman" w:eastAsia="Times New Roman" w:hAnsi="Times New Roman" w:cs="Times New Roman"/>
                  <w:sz w:val="24"/>
                  <w:szCs w:val="24"/>
                  <w:u w:val="single"/>
                  <w:lang w:val="es-CO"/>
                </w:rPr>
                <w:delText>Year 3 </w:delText>
              </w:r>
            </w:del>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F5276A4" w14:textId="4D84CBF6" w:rsidR="1633803C" w:rsidDel="00780763" w:rsidRDefault="1633803C" w:rsidP="1633803C">
            <w:pPr>
              <w:spacing w:before="240" w:after="240"/>
              <w:jc w:val="both"/>
              <w:rPr>
                <w:del w:id="260" w:author="Oscar Jimenez" w:date="2024-12-04T13:12:00Z" w16du:dateUtc="2024-12-04T19:12:00Z"/>
                <w:rFonts w:ascii="Times New Roman" w:eastAsia="Times New Roman" w:hAnsi="Times New Roman" w:cs="Times New Roman"/>
                <w:sz w:val="24"/>
                <w:szCs w:val="24"/>
              </w:rPr>
            </w:pPr>
            <w:del w:id="261" w:author="Oscar Jimenez" w:date="2024-12-04T13:12:00Z" w16du:dateUtc="2024-12-04T19:12:00Z">
              <w:r w:rsidRPr="1633803C" w:rsidDel="00780763">
                <w:rPr>
                  <w:rFonts w:ascii="Times New Roman" w:eastAsia="Times New Roman" w:hAnsi="Times New Roman" w:cs="Times New Roman"/>
                  <w:sz w:val="24"/>
                  <w:szCs w:val="24"/>
                  <w:u w:val="single"/>
                  <w:lang w:val="es-CO"/>
                </w:rPr>
                <w:delText>Year 4 </w:delText>
              </w:r>
            </w:del>
          </w:p>
        </w:tc>
        <w:tc>
          <w:tcPr>
            <w:tcW w:w="1260" w:type="dxa"/>
            <w:tcBorders>
              <w:top w:val="single" w:sz="6" w:space="0" w:color="auto"/>
              <w:left w:val="single" w:sz="6" w:space="0" w:color="000000" w:themeColor="text1"/>
              <w:bottom w:val="single" w:sz="6" w:space="0" w:color="000000" w:themeColor="text1"/>
              <w:right w:val="single" w:sz="6" w:space="0" w:color="auto"/>
            </w:tcBorders>
            <w:tcMar>
              <w:left w:w="105" w:type="dxa"/>
              <w:right w:w="105" w:type="dxa"/>
            </w:tcMar>
            <w:vAlign w:val="center"/>
          </w:tcPr>
          <w:p w14:paraId="2267E525" w14:textId="3AD23105" w:rsidR="1633803C" w:rsidDel="00780763" w:rsidRDefault="1633803C" w:rsidP="1633803C">
            <w:pPr>
              <w:spacing w:before="240" w:after="240"/>
              <w:jc w:val="both"/>
              <w:rPr>
                <w:del w:id="262" w:author="Oscar Jimenez" w:date="2024-12-04T13:12:00Z" w16du:dateUtc="2024-12-04T19:12:00Z"/>
                <w:rFonts w:ascii="Times New Roman" w:eastAsia="Times New Roman" w:hAnsi="Times New Roman" w:cs="Times New Roman"/>
                <w:sz w:val="24"/>
                <w:szCs w:val="24"/>
              </w:rPr>
            </w:pPr>
            <w:del w:id="263" w:author="Oscar Jimenez" w:date="2024-12-04T13:12:00Z" w16du:dateUtc="2024-12-04T19:12:00Z">
              <w:r w:rsidRPr="1633803C" w:rsidDel="00780763">
                <w:rPr>
                  <w:rFonts w:ascii="Times New Roman" w:eastAsia="Times New Roman" w:hAnsi="Times New Roman" w:cs="Times New Roman"/>
                  <w:sz w:val="24"/>
                  <w:szCs w:val="24"/>
                  <w:u w:val="single"/>
                  <w:lang w:val="es-CO"/>
                </w:rPr>
                <w:delText>Year 5 </w:delText>
              </w:r>
            </w:del>
          </w:p>
        </w:tc>
      </w:tr>
      <w:tr w:rsidR="1633803C" w:rsidDel="00780763" w14:paraId="349A3C7A" w14:textId="29D02006" w:rsidTr="1633803C">
        <w:trPr>
          <w:trHeight w:val="300"/>
          <w:del w:id="264" w:author="Oscar Jimenez" w:date="2024-12-04T13:12:00Z" w16du:dateUtc="2024-12-04T19:12:00Z"/>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619D4E" w14:textId="2E53073F" w:rsidR="1633803C" w:rsidDel="00780763" w:rsidRDefault="1633803C" w:rsidP="1633803C">
            <w:pPr>
              <w:spacing w:before="240" w:after="240"/>
              <w:jc w:val="both"/>
              <w:rPr>
                <w:del w:id="265" w:author="Oscar Jimenez" w:date="2024-12-04T13:12:00Z" w16du:dateUtc="2024-12-04T19:12:00Z"/>
                <w:rFonts w:ascii="Times New Roman" w:eastAsia="Times New Roman" w:hAnsi="Times New Roman" w:cs="Times New Roman"/>
                <w:sz w:val="24"/>
                <w:szCs w:val="24"/>
              </w:rPr>
            </w:pPr>
            <w:del w:id="266" w:author="Oscar Jimenez" w:date="2024-12-04T13:12:00Z" w16du:dateUtc="2024-12-04T19:12:00Z">
              <w:r w:rsidRPr="1633803C" w:rsidDel="00780763">
                <w:rPr>
                  <w:rFonts w:ascii="Times New Roman" w:eastAsia="Times New Roman" w:hAnsi="Times New Roman" w:cs="Times New Roman"/>
                  <w:sz w:val="24"/>
                  <w:szCs w:val="24"/>
                  <w:u w:val="single"/>
                  <w:lang w:val="es-CO"/>
                </w:rPr>
                <w:delText>Legal </w:delText>
              </w:r>
            </w:del>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63716E4" w14:textId="2334CDCA" w:rsidR="60FF8C62" w:rsidDel="00780763" w:rsidRDefault="60FF8C62" w:rsidP="1633803C">
            <w:pPr>
              <w:spacing w:before="240" w:after="240"/>
              <w:jc w:val="both"/>
              <w:rPr>
                <w:del w:id="267" w:author="Oscar Jimenez" w:date="2024-12-04T13:12:00Z" w16du:dateUtc="2024-12-04T19:12:00Z"/>
                <w:rFonts w:ascii="Times New Roman" w:eastAsia="Times New Roman" w:hAnsi="Times New Roman" w:cs="Times New Roman"/>
                <w:sz w:val="24"/>
                <w:szCs w:val="24"/>
                <w:u w:val="single"/>
                <w:lang w:val="es-CO"/>
              </w:rPr>
            </w:pPr>
            <w:commentRangeStart w:id="268"/>
            <w:del w:id="269" w:author="Oscar Jimenez" w:date="2024-12-04T13:12:00Z" w16du:dateUtc="2024-12-04T19:12:00Z">
              <w:r w:rsidRPr="1633803C" w:rsidDel="00780763">
                <w:rPr>
                  <w:rFonts w:ascii="Times New Roman" w:eastAsia="Times New Roman" w:hAnsi="Times New Roman" w:cs="Times New Roman"/>
                  <w:sz w:val="24"/>
                  <w:szCs w:val="24"/>
                  <w:u w:val="single"/>
                  <w:lang w:val="es-CO"/>
                </w:rPr>
                <w:delText>$</w:delText>
              </w:r>
            </w:del>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ACD33C" w14:textId="7266FD0A" w:rsidR="60FF8C62" w:rsidDel="00780763" w:rsidRDefault="60FF8C62" w:rsidP="1633803C">
            <w:pPr>
              <w:spacing w:before="240" w:after="240"/>
              <w:jc w:val="both"/>
              <w:rPr>
                <w:del w:id="270" w:author="Oscar Jimenez" w:date="2024-12-04T13:12:00Z" w16du:dateUtc="2024-12-04T19:12:00Z"/>
                <w:rFonts w:ascii="Times New Roman" w:eastAsia="Times New Roman" w:hAnsi="Times New Roman" w:cs="Times New Roman"/>
                <w:sz w:val="24"/>
                <w:szCs w:val="24"/>
                <w:u w:val="single"/>
                <w:lang w:val="es-CO"/>
              </w:rPr>
            </w:pPr>
            <w:del w:id="271" w:author="Oscar Jimenez" w:date="2024-12-04T13:12:00Z" w16du:dateUtc="2024-12-04T19:12:00Z">
              <w:r w:rsidRPr="1633803C" w:rsidDel="00780763">
                <w:rPr>
                  <w:rFonts w:ascii="Times New Roman" w:eastAsia="Times New Roman" w:hAnsi="Times New Roman" w:cs="Times New Roman"/>
                  <w:sz w:val="24"/>
                  <w:szCs w:val="24"/>
                  <w:u w:val="single"/>
                  <w:lang w:val="es-CO"/>
                </w:rPr>
                <w:delText>$</w:delText>
              </w:r>
            </w:del>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5A388F" w14:textId="3601BF47" w:rsidR="60FF8C62" w:rsidDel="00780763" w:rsidRDefault="60FF8C62" w:rsidP="1633803C">
            <w:pPr>
              <w:spacing w:before="240" w:after="240"/>
              <w:jc w:val="both"/>
              <w:rPr>
                <w:del w:id="272" w:author="Oscar Jimenez" w:date="2024-12-04T13:12:00Z" w16du:dateUtc="2024-12-04T19:12:00Z"/>
                <w:rFonts w:ascii="Times New Roman" w:eastAsia="Times New Roman" w:hAnsi="Times New Roman" w:cs="Times New Roman"/>
                <w:sz w:val="24"/>
                <w:szCs w:val="24"/>
                <w:u w:val="single"/>
                <w:lang w:val="es-CO"/>
              </w:rPr>
            </w:pPr>
            <w:del w:id="273" w:author="Oscar Jimenez" w:date="2024-12-04T13:12:00Z" w16du:dateUtc="2024-12-04T19:12:00Z">
              <w:r w:rsidRPr="1633803C" w:rsidDel="00780763">
                <w:rPr>
                  <w:rFonts w:ascii="Times New Roman" w:eastAsia="Times New Roman" w:hAnsi="Times New Roman" w:cs="Times New Roman"/>
                  <w:sz w:val="24"/>
                  <w:szCs w:val="24"/>
                  <w:u w:val="single"/>
                  <w:lang w:val="es-CO"/>
                </w:rPr>
                <w:delText>$</w:delText>
              </w:r>
            </w:del>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2FFAAC" w14:textId="2277EEB2" w:rsidR="60FF8C62" w:rsidDel="00780763" w:rsidRDefault="60FF8C62" w:rsidP="1633803C">
            <w:pPr>
              <w:spacing w:before="240" w:after="240"/>
              <w:jc w:val="both"/>
              <w:rPr>
                <w:del w:id="274" w:author="Oscar Jimenez" w:date="2024-12-04T13:12:00Z" w16du:dateUtc="2024-12-04T19:12:00Z"/>
                <w:rFonts w:ascii="Times New Roman" w:eastAsia="Times New Roman" w:hAnsi="Times New Roman" w:cs="Times New Roman"/>
                <w:sz w:val="24"/>
                <w:szCs w:val="24"/>
                <w:u w:val="single"/>
                <w:lang w:val="es-CO"/>
              </w:rPr>
            </w:pPr>
            <w:del w:id="275" w:author="Oscar Jimenez" w:date="2024-12-04T13:12:00Z" w16du:dateUtc="2024-12-04T19:12:00Z">
              <w:r w:rsidRPr="1633803C" w:rsidDel="00780763">
                <w:rPr>
                  <w:rFonts w:ascii="Times New Roman" w:eastAsia="Times New Roman" w:hAnsi="Times New Roman" w:cs="Times New Roman"/>
                  <w:sz w:val="24"/>
                  <w:szCs w:val="24"/>
                  <w:u w:val="single"/>
                  <w:lang w:val="es-CO"/>
                </w:rPr>
                <w:delText>$</w:delText>
              </w:r>
            </w:del>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85972E" w14:textId="557CA4EE" w:rsidR="60FF8C62" w:rsidDel="00780763" w:rsidRDefault="60FF8C62" w:rsidP="1633803C">
            <w:pPr>
              <w:spacing w:before="240" w:after="240"/>
              <w:jc w:val="both"/>
              <w:rPr>
                <w:del w:id="276" w:author="Oscar Jimenez" w:date="2024-12-04T13:12:00Z" w16du:dateUtc="2024-12-04T19:12:00Z"/>
                <w:rFonts w:ascii="Times New Roman" w:eastAsia="Times New Roman" w:hAnsi="Times New Roman" w:cs="Times New Roman"/>
                <w:sz w:val="24"/>
                <w:szCs w:val="24"/>
                <w:u w:val="single"/>
                <w:lang w:val="es-CO"/>
              </w:rPr>
            </w:pPr>
            <w:del w:id="277" w:author="Oscar Jimenez" w:date="2024-12-04T13:12:00Z" w16du:dateUtc="2024-12-04T19:12:00Z">
              <w:r w:rsidRPr="1633803C" w:rsidDel="00780763">
                <w:rPr>
                  <w:rFonts w:ascii="Times New Roman" w:eastAsia="Times New Roman" w:hAnsi="Times New Roman" w:cs="Times New Roman"/>
                  <w:sz w:val="24"/>
                  <w:szCs w:val="24"/>
                  <w:u w:val="single"/>
                  <w:lang w:val="es-CO"/>
                </w:rPr>
                <w:delText>$</w:delText>
              </w:r>
              <w:commentRangeEnd w:id="268"/>
              <w:r w:rsidDel="00780763">
                <w:rPr>
                  <w:rStyle w:val="CommentReference"/>
                </w:rPr>
                <w:commentReference w:id="268"/>
              </w:r>
            </w:del>
          </w:p>
        </w:tc>
      </w:tr>
      <w:tr w:rsidR="1633803C" w:rsidDel="00780763" w14:paraId="29E3A9E1" w14:textId="68A9299F" w:rsidTr="1633803C">
        <w:trPr>
          <w:trHeight w:val="300"/>
          <w:del w:id="278" w:author="Oscar Jimenez" w:date="2024-12-04T13:12:00Z" w16du:dateUtc="2024-12-04T19:12:00Z"/>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6BA79D" w14:textId="50628D5E" w:rsidR="1633803C" w:rsidDel="00780763" w:rsidRDefault="1633803C" w:rsidP="1633803C">
            <w:pPr>
              <w:spacing w:before="240" w:after="240"/>
              <w:jc w:val="both"/>
              <w:rPr>
                <w:del w:id="279" w:author="Oscar Jimenez" w:date="2024-12-04T13:12:00Z" w16du:dateUtc="2024-12-04T19:12:00Z"/>
                <w:rFonts w:ascii="Times New Roman" w:eastAsia="Times New Roman" w:hAnsi="Times New Roman" w:cs="Times New Roman"/>
                <w:sz w:val="24"/>
                <w:szCs w:val="24"/>
              </w:rPr>
            </w:pPr>
            <w:del w:id="280" w:author="Oscar Jimenez" w:date="2024-12-04T13:12:00Z" w16du:dateUtc="2024-12-04T19:12:00Z">
              <w:r w:rsidRPr="1633803C" w:rsidDel="00780763">
                <w:rPr>
                  <w:rFonts w:ascii="Times New Roman" w:eastAsia="Times New Roman" w:hAnsi="Times New Roman" w:cs="Times New Roman"/>
                  <w:sz w:val="24"/>
                  <w:szCs w:val="24"/>
                  <w:u w:val="single"/>
                  <w:lang w:val="es-CO"/>
                </w:rPr>
                <w:delText>Insurance </w:delText>
              </w:r>
            </w:del>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E5432E" w14:textId="6FD61E6C" w:rsidR="1633803C" w:rsidDel="00780763" w:rsidRDefault="1633803C" w:rsidP="1633803C">
            <w:pPr>
              <w:spacing w:before="240" w:after="240"/>
              <w:jc w:val="both"/>
              <w:rPr>
                <w:del w:id="281" w:author="Oscar Jimenez" w:date="2024-12-04T13:12:00Z" w16du:dateUtc="2024-12-04T19:12:00Z"/>
                <w:rFonts w:ascii="Times New Roman" w:eastAsia="Times New Roman" w:hAnsi="Times New Roman" w:cs="Times New Roman"/>
                <w:sz w:val="24"/>
                <w:szCs w:val="24"/>
                <w:u w:val="single"/>
                <w:lang w:val="es-CO"/>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FE1583" w14:textId="0459F5D2" w:rsidR="1633803C" w:rsidDel="00780763" w:rsidRDefault="1633803C" w:rsidP="1633803C">
            <w:pPr>
              <w:spacing w:before="240" w:after="240"/>
              <w:jc w:val="both"/>
              <w:rPr>
                <w:del w:id="282" w:author="Oscar Jimenez" w:date="2024-12-04T13:12:00Z" w16du:dateUtc="2024-12-04T19:12:00Z"/>
                <w:rFonts w:ascii="Times New Roman" w:eastAsia="Times New Roman" w:hAnsi="Times New Roman" w:cs="Times New Roman"/>
                <w:sz w:val="24"/>
                <w:szCs w:val="24"/>
                <w:u w:val="single"/>
                <w:lang w:val="es-CO"/>
              </w:rPr>
            </w:pP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398D0D7" w14:textId="0A383203" w:rsidR="1633803C" w:rsidDel="00780763" w:rsidRDefault="1633803C" w:rsidP="1633803C">
            <w:pPr>
              <w:spacing w:before="240" w:after="240"/>
              <w:jc w:val="both"/>
              <w:rPr>
                <w:del w:id="283" w:author="Oscar Jimenez" w:date="2024-12-04T13:12:00Z" w16du:dateUtc="2024-12-04T19:12:00Z"/>
                <w:rFonts w:ascii="Times New Roman" w:eastAsia="Times New Roman" w:hAnsi="Times New Roman" w:cs="Times New Roman"/>
                <w:sz w:val="24"/>
                <w:szCs w:val="24"/>
                <w:u w:val="single"/>
                <w:lang w:val="es-CO"/>
              </w:rPr>
            </w:pP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B153A0" w14:textId="28E363D3" w:rsidR="1633803C" w:rsidDel="00780763" w:rsidRDefault="1633803C" w:rsidP="1633803C">
            <w:pPr>
              <w:spacing w:before="240" w:after="240"/>
              <w:jc w:val="both"/>
              <w:rPr>
                <w:del w:id="284" w:author="Oscar Jimenez" w:date="2024-12-04T13:12:00Z" w16du:dateUtc="2024-12-04T19:12:00Z"/>
                <w:rFonts w:ascii="Times New Roman" w:eastAsia="Times New Roman" w:hAnsi="Times New Roman" w:cs="Times New Roman"/>
                <w:sz w:val="24"/>
                <w:szCs w:val="24"/>
                <w:u w:val="single"/>
                <w:lang w:val="es-CO"/>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6DD7BF" w14:textId="36795B1D" w:rsidR="1633803C" w:rsidDel="00780763" w:rsidRDefault="1633803C" w:rsidP="1633803C">
            <w:pPr>
              <w:spacing w:before="240" w:after="240"/>
              <w:jc w:val="both"/>
              <w:rPr>
                <w:del w:id="285" w:author="Oscar Jimenez" w:date="2024-12-04T13:12:00Z" w16du:dateUtc="2024-12-04T19:12:00Z"/>
                <w:rFonts w:ascii="Times New Roman" w:eastAsia="Times New Roman" w:hAnsi="Times New Roman" w:cs="Times New Roman"/>
                <w:sz w:val="24"/>
                <w:szCs w:val="24"/>
                <w:u w:val="single"/>
                <w:lang w:val="es-CO"/>
              </w:rPr>
            </w:pPr>
          </w:p>
        </w:tc>
      </w:tr>
      <w:tr w:rsidR="1633803C" w:rsidDel="00780763" w14:paraId="4B6E92AC" w14:textId="3EFD53F7" w:rsidTr="1633803C">
        <w:trPr>
          <w:trHeight w:val="300"/>
          <w:del w:id="286" w:author="Oscar Jimenez" w:date="2024-12-04T13:12:00Z" w16du:dateUtc="2024-12-04T19:12:00Z"/>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78A168" w14:textId="116BA1E9" w:rsidR="1633803C" w:rsidDel="00780763" w:rsidRDefault="1633803C" w:rsidP="1633803C">
            <w:pPr>
              <w:spacing w:before="240" w:after="240"/>
              <w:jc w:val="both"/>
              <w:rPr>
                <w:del w:id="287" w:author="Oscar Jimenez" w:date="2024-12-04T13:12:00Z" w16du:dateUtc="2024-12-04T19:12:00Z"/>
                <w:rFonts w:ascii="Times New Roman" w:eastAsia="Times New Roman" w:hAnsi="Times New Roman" w:cs="Times New Roman"/>
                <w:sz w:val="24"/>
                <w:szCs w:val="24"/>
              </w:rPr>
            </w:pPr>
            <w:del w:id="288" w:author="Oscar Jimenez" w:date="2024-12-04T13:12:00Z" w16du:dateUtc="2024-12-04T19:12:00Z">
              <w:r w:rsidRPr="1633803C" w:rsidDel="00780763">
                <w:rPr>
                  <w:rFonts w:ascii="Times New Roman" w:eastAsia="Times New Roman" w:hAnsi="Times New Roman" w:cs="Times New Roman"/>
                  <w:sz w:val="24"/>
                  <w:szCs w:val="24"/>
                  <w:u w:val="single"/>
                  <w:lang w:val="es-CO"/>
                </w:rPr>
                <w:delText>Rent </w:delText>
              </w:r>
            </w:del>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62C360A" w14:textId="692F3232" w:rsidR="1633803C" w:rsidDel="00780763" w:rsidRDefault="1633803C" w:rsidP="1633803C">
            <w:pPr>
              <w:spacing w:before="240" w:after="240"/>
              <w:jc w:val="both"/>
              <w:rPr>
                <w:del w:id="289" w:author="Oscar Jimenez" w:date="2024-12-04T13:12:00Z" w16du:dateUtc="2024-12-04T19:12:00Z"/>
                <w:rFonts w:ascii="Times New Roman" w:eastAsia="Times New Roman" w:hAnsi="Times New Roman" w:cs="Times New Roman"/>
                <w:sz w:val="24"/>
                <w:szCs w:val="24"/>
                <w:u w:val="single"/>
                <w:lang w:val="es-CO"/>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376D24" w14:textId="52A59E1A" w:rsidR="1633803C" w:rsidDel="00780763" w:rsidRDefault="1633803C" w:rsidP="1633803C">
            <w:pPr>
              <w:spacing w:before="240" w:after="240"/>
              <w:jc w:val="both"/>
              <w:rPr>
                <w:del w:id="290" w:author="Oscar Jimenez" w:date="2024-12-04T13:12:00Z" w16du:dateUtc="2024-12-04T19:12:00Z"/>
                <w:rFonts w:ascii="Times New Roman" w:eastAsia="Times New Roman" w:hAnsi="Times New Roman" w:cs="Times New Roman"/>
                <w:sz w:val="24"/>
                <w:szCs w:val="24"/>
                <w:u w:val="single"/>
                <w:lang w:val="es-CO"/>
              </w:rPr>
            </w:pP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708F5AB" w14:textId="36AF218A" w:rsidR="1633803C" w:rsidDel="00780763" w:rsidRDefault="1633803C" w:rsidP="1633803C">
            <w:pPr>
              <w:spacing w:before="240" w:after="240"/>
              <w:jc w:val="both"/>
              <w:rPr>
                <w:del w:id="291" w:author="Oscar Jimenez" w:date="2024-12-04T13:12:00Z" w16du:dateUtc="2024-12-04T19:12:00Z"/>
                <w:rFonts w:ascii="Times New Roman" w:eastAsia="Times New Roman" w:hAnsi="Times New Roman" w:cs="Times New Roman"/>
                <w:sz w:val="24"/>
                <w:szCs w:val="24"/>
                <w:u w:val="single"/>
                <w:lang w:val="es-CO"/>
              </w:rPr>
            </w:pP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7C907F" w14:textId="77A679A8" w:rsidR="1633803C" w:rsidDel="00780763" w:rsidRDefault="1633803C" w:rsidP="1633803C">
            <w:pPr>
              <w:spacing w:before="240" w:after="240"/>
              <w:jc w:val="both"/>
              <w:rPr>
                <w:del w:id="292" w:author="Oscar Jimenez" w:date="2024-12-04T13:12:00Z" w16du:dateUtc="2024-12-04T19:12:00Z"/>
                <w:rFonts w:ascii="Times New Roman" w:eastAsia="Times New Roman" w:hAnsi="Times New Roman" w:cs="Times New Roman"/>
                <w:sz w:val="24"/>
                <w:szCs w:val="24"/>
                <w:u w:val="single"/>
                <w:lang w:val="es-CO"/>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9BC13E" w14:textId="489609A8" w:rsidR="1633803C" w:rsidDel="00780763" w:rsidRDefault="1633803C" w:rsidP="1633803C">
            <w:pPr>
              <w:spacing w:before="240" w:after="240"/>
              <w:jc w:val="both"/>
              <w:rPr>
                <w:del w:id="293" w:author="Oscar Jimenez" w:date="2024-12-04T13:12:00Z" w16du:dateUtc="2024-12-04T19:12:00Z"/>
                <w:rFonts w:ascii="Times New Roman" w:eastAsia="Times New Roman" w:hAnsi="Times New Roman" w:cs="Times New Roman"/>
                <w:sz w:val="24"/>
                <w:szCs w:val="24"/>
                <w:u w:val="single"/>
                <w:lang w:val="es-CO"/>
              </w:rPr>
            </w:pPr>
          </w:p>
        </w:tc>
      </w:tr>
      <w:tr w:rsidR="1633803C" w:rsidDel="00780763" w14:paraId="38FF60B5" w14:textId="6C1675B4" w:rsidTr="1633803C">
        <w:trPr>
          <w:trHeight w:val="300"/>
          <w:del w:id="294" w:author="Oscar Jimenez" w:date="2024-12-04T13:12:00Z" w16du:dateUtc="2024-12-04T19:12:00Z"/>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F033361" w14:textId="47CE6E28" w:rsidR="1633803C" w:rsidDel="00780763" w:rsidRDefault="1633803C" w:rsidP="1633803C">
            <w:pPr>
              <w:spacing w:before="240" w:after="240"/>
              <w:jc w:val="both"/>
              <w:rPr>
                <w:del w:id="295" w:author="Oscar Jimenez" w:date="2024-12-04T13:12:00Z" w16du:dateUtc="2024-12-04T19:12:00Z"/>
                <w:rFonts w:ascii="Times New Roman" w:eastAsia="Times New Roman" w:hAnsi="Times New Roman" w:cs="Times New Roman"/>
                <w:sz w:val="24"/>
                <w:szCs w:val="24"/>
              </w:rPr>
            </w:pPr>
            <w:del w:id="296" w:author="Oscar Jimenez" w:date="2024-12-04T13:12:00Z" w16du:dateUtc="2024-12-04T19:12:00Z">
              <w:r w:rsidRPr="1633803C" w:rsidDel="00780763">
                <w:rPr>
                  <w:rFonts w:ascii="Times New Roman" w:eastAsia="Times New Roman" w:hAnsi="Times New Roman" w:cs="Times New Roman"/>
                  <w:sz w:val="24"/>
                  <w:szCs w:val="24"/>
                  <w:u w:val="single"/>
                  <w:lang w:val="es-CO"/>
                </w:rPr>
                <w:delText>Inventory and supplies </w:delText>
              </w:r>
            </w:del>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0ED4EB" w14:textId="5564C4DA" w:rsidR="1633803C" w:rsidDel="00780763" w:rsidRDefault="1633803C" w:rsidP="1633803C">
            <w:pPr>
              <w:spacing w:before="240" w:after="240"/>
              <w:jc w:val="both"/>
              <w:rPr>
                <w:del w:id="297" w:author="Oscar Jimenez" w:date="2024-12-04T13:12:00Z" w16du:dateUtc="2024-12-04T19:12:00Z"/>
                <w:rFonts w:ascii="Times New Roman" w:eastAsia="Times New Roman" w:hAnsi="Times New Roman" w:cs="Times New Roman"/>
                <w:sz w:val="24"/>
                <w:szCs w:val="24"/>
                <w:u w:val="single"/>
                <w:lang w:val="es-CO"/>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37AE44" w14:textId="15E0D49C" w:rsidR="1633803C" w:rsidDel="00780763" w:rsidRDefault="1633803C" w:rsidP="1633803C">
            <w:pPr>
              <w:spacing w:before="240" w:after="240"/>
              <w:jc w:val="both"/>
              <w:rPr>
                <w:del w:id="298" w:author="Oscar Jimenez" w:date="2024-12-04T13:12:00Z" w16du:dateUtc="2024-12-04T19:12:00Z"/>
                <w:rFonts w:ascii="Times New Roman" w:eastAsia="Times New Roman" w:hAnsi="Times New Roman" w:cs="Times New Roman"/>
                <w:sz w:val="24"/>
                <w:szCs w:val="24"/>
                <w:u w:val="single"/>
                <w:lang w:val="es-CO"/>
              </w:rPr>
            </w:pP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FBECBD" w14:textId="6D493059" w:rsidR="1633803C" w:rsidDel="00780763" w:rsidRDefault="1633803C" w:rsidP="1633803C">
            <w:pPr>
              <w:spacing w:before="240" w:after="240"/>
              <w:jc w:val="both"/>
              <w:rPr>
                <w:del w:id="299" w:author="Oscar Jimenez" w:date="2024-12-04T13:12:00Z" w16du:dateUtc="2024-12-04T19:12:00Z"/>
                <w:rFonts w:ascii="Times New Roman" w:eastAsia="Times New Roman" w:hAnsi="Times New Roman" w:cs="Times New Roman"/>
                <w:sz w:val="24"/>
                <w:szCs w:val="24"/>
                <w:u w:val="single"/>
                <w:lang w:val="es-CO"/>
              </w:rPr>
            </w:pP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556133" w14:textId="2BD0B1B5" w:rsidR="1633803C" w:rsidDel="00780763" w:rsidRDefault="1633803C" w:rsidP="1633803C">
            <w:pPr>
              <w:spacing w:before="240" w:after="240"/>
              <w:jc w:val="both"/>
              <w:rPr>
                <w:del w:id="300" w:author="Oscar Jimenez" w:date="2024-12-04T13:12:00Z" w16du:dateUtc="2024-12-04T19:12:00Z"/>
                <w:rFonts w:ascii="Times New Roman" w:eastAsia="Times New Roman" w:hAnsi="Times New Roman" w:cs="Times New Roman"/>
                <w:sz w:val="24"/>
                <w:szCs w:val="24"/>
                <w:u w:val="single"/>
                <w:lang w:val="es-CO"/>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CA0E565" w14:textId="003E2B79" w:rsidR="1633803C" w:rsidDel="00780763" w:rsidRDefault="1633803C" w:rsidP="1633803C">
            <w:pPr>
              <w:spacing w:before="240" w:after="240"/>
              <w:jc w:val="both"/>
              <w:rPr>
                <w:del w:id="301" w:author="Oscar Jimenez" w:date="2024-12-04T13:12:00Z" w16du:dateUtc="2024-12-04T19:12:00Z"/>
                <w:rFonts w:ascii="Times New Roman" w:eastAsia="Times New Roman" w:hAnsi="Times New Roman" w:cs="Times New Roman"/>
                <w:sz w:val="24"/>
                <w:szCs w:val="24"/>
                <w:u w:val="single"/>
                <w:lang w:val="es-CO"/>
              </w:rPr>
            </w:pPr>
          </w:p>
        </w:tc>
      </w:tr>
      <w:tr w:rsidR="1633803C" w:rsidDel="00780763" w14:paraId="2939E627" w14:textId="2ECEC69C" w:rsidTr="1633803C">
        <w:trPr>
          <w:trHeight w:val="300"/>
          <w:del w:id="302" w:author="Oscar Jimenez" w:date="2024-12-04T13:12:00Z" w16du:dateUtc="2024-12-04T19:12:00Z"/>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B13071" w14:textId="23EA01A1" w:rsidR="1633803C" w:rsidDel="00780763" w:rsidRDefault="1633803C" w:rsidP="1633803C">
            <w:pPr>
              <w:spacing w:before="240" w:after="240"/>
              <w:jc w:val="both"/>
              <w:rPr>
                <w:del w:id="303" w:author="Oscar Jimenez" w:date="2024-12-04T13:12:00Z" w16du:dateUtc="2024-12-04T19:12:00Z"/>
                <w:rFonts w:ascii="Times New Roman" w:eastAsia="Times New Roman" w:hAnsi="Times New Roman" w:cs="Times New Roman"/>
                <w:sz w:val="24"/>
                <w:szCs w:val="24"/>
              </w:rPr>
            </w:pPr>
            <w:del w:id="304" w:author="Oscar Jimenez" w:date="2024-12-04T13:12:00Z" w16du:dateUtc="2024-12-04T19:12:00Z">
              <w:r w:rsidRPr="1633803C" w:rsidDel="00780763">
                <w:rPr>
                  <w:rFonts w:ascii="Times New Roman" w:eastAsia="Times New Roman" w:hAnsi="Times New Roman" w:cs="Times New Roman"/>
                  <w:sz w:val="24"/>
                  <w:szCs w:val="24"/>
                  <w:u w:val="single"/>
                  <w:lang w:val="es-CO"/>
                </w:rPr>
                <w:delText>Phones </w:delText>
              </w:r>
            </w:del>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11CED2" w14:textId="634D5441" w:rsidR="1633803C" w:rsidDel="00780763" w:rsidRDefault="1633803C" w:rsidP="1633803C">
            <w:pPr>
              <w:spacing w:before="240" w:after="240"/>
              <w:jc w:val="both"/>
              <w:rPr>
                <w:del w:id="305" w:author="Oscar Jimenez" w:date="2024-12-04T13:12:00Z" w16du:dateUtc="2024-12-04T19:12:00Z"/>
                <w:rFonts w:ascii="Times New Roman" w:eastAsia="Times New Roman" w:hAnsi="Times New Roman" w:cs="Times New Roman"/>
                <w:sz w:val="24"/>
                <w:szCs w:val="24"/>
                <w:u w:val="single"/>
                <w:lang w:val="es-CO"/>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54EE24" w14:textId="28A6287E" w:rsidR="1633803C" w:rsidDel="00780763" w:rsidRDefault="1633803C" w:rsidP="1633803C">
            <w:pPr>
              <w:spacing w:before="240" w:after="240"/>
              <w:jc w:val="both"/>
              <w:rPr>
                <w:del w:id="306" w:author="Oscar Jimenez" w:date="2024-12-04T13:12:00Z" w16du:dateUtc="2024-12-04T19:12:00Z"/>
                <w:rFonts w:ascii="Times New Roman" w:eastAsia="Times New Roman" w:hAnsi="Times New Roman" w:cs="Times New Roman"/>
                <w:sz w:val="24"/>
                <w:szCs w:val="24"/>
                <w:u w:val="single"/>
                <w:lang w:val="es-CO"/>
              </w:rPr>
            </w:pP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5A2CDA" w14:textId="096C2C50" w:rsidR="1633803C" w:rsidDel="00780763" w:rsidRDefault="1633803C" w:rsidP="1633803C">
            <w:pPr>
              <w:spacing w:before="240" w:after="240"/>
              <w:jc w:val="both"/>
              <w:rPr>
                <w:del w:id="307" w:author="Oscar Jimenez" w:date="2024-12-04T13:12:00Z" w16du:dateUtc="2024-12-04T19:12:00Z"/>
                <w:rFonts w:ascii="Times New Roman" w:eastAsia="Times New Roman" w:hAnsi="Times New Roman" w:cs="Times New Roman"/>
                <w:sz w:val="24"/>
                <w:szCs w:val="24"/>
                <w:u w:val="single"/>
                <w:lang w:val="es-CO"/>
              </w:rPr>
            </w:pP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8EA367" w14:textId="15ECB7EE" w:rsidR="1633803C" w:rsidDel="00780763" w:rsidRDefault="1633803C" w:rsidP="1633803C">
            <w:pPr>
              <w:spacing w:before="240" w:after="240"/>
              <w:jc w:val="both"/>
              <w:rPr>
                <w:del w:id="308" w:author="Oscar Jimenez" w:date="2024-12-04T13:12:00Z" w16du:dateUtc="2024-12-04T19:12:00Z"/>
                <w:rFonts w:ascii="Times New Roman" w:eastAsia="Times New Roman" w:hAnsi="Times New Roman" w:cs="Times New Roman"/>
                <w:sz w:val="24"/>
                <w:szCs w:val="24"/>
                <w:u w:val="single"/>
                <w:lang w:val="es-CO"/>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54771C" w14:textId="3558E826" w:rsidR="1633803C" w:rsidDel="00780763" w:rsidRDefault="1633803C" w:rsidP="1633803C">
            <w:pPr>
              <w:spacing w:before="240" w:after="240"/>
              <w:jc w:val="both"/>
              <w:rPr>
                <w:del w:id="309" w:author="Oscar Jimenez" w:date="2024-12-04T13:12:00Z" w16du:dateUtc="2024-12-04T19:12:00Z"/>
                <w:rFonts w:ascii="Times New Roman" w:eastAsia="Times New Roman" w:hAnsi="Times New Roman" w:cs="Times New Roman"/>
                <w:sz w:val="24"/>
                <w:szCs w:val="24"/>
                <w:u w:val="single"/>
                <w:lang w:val="es-CO"/>
              </w:rPr>
            </w:pPr>
          </w:p>
        </w:tc>
      </w:tr>
      <w:tr w:rsidR="1633803C" w:rsidDel="00780763" w14:paraId="32FE6828" w14:textId="6E2B951B" w:rsidTr="1633803C">
        <w:trPr>
          <w:trHeight w:val="300"/>
          <w:del w:id="310" w:author="Oscar Jimenez" w:date="2024-12-04T13:12:00Z" w16du:dateUtc="2024-12-04T19:12:00Z"/>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CD360D" w14:textId="75B89172" w:rsidR="1633803C" w:rsidDel="00780763" w:rsidRDefault="1633803C" w:rsidP="1633803C">
            <w:pPr>
              <w:spacing w:before="240" w:after="240"/>
              <w:jc w:val="both"/>
              <w:rPr>
                <w:del w:id="311" w:author="Oscar Jimenez" w:date="2024-12-04T13:12:00Z" w16du:dateUtc="2024-12-04T19:12:00Z"/>
                <w:rFonts w:ascii="Times New Roman" w:eastAsia="Times New Roman" w:hAnsi="Times New Roman" w:cs="Times New Roman"/>
                <w:sz w:val="24"/>
                <w:szCs w:val="24"/>
              </w:rPr>
            </w:pPr>
            <w:del w:id="312" w:author="Oscar Jimenez" w:date="2024-12-04T13:12:00Z" w16du:dateUtc="2024-12-04T19:12:00Z">
              <w:r w:rsidRPr="1633803C" w:rsidDel="00780763">
                <w:rPr>
                  <w:rFonts w:ascii="Times New Roman" w:eastAsia="Times New Roman" w:hAnsi="Times New Roman" w:cs="Times New Roman"/>
                  <w:sz w:val="24"/>
                  <w:szCs w:val="24"/>
                  <w:u w:val="single"/>
                  <w:lang w:val="es-CO"/>
                </w:rPr>
                <w:delText>Utilities </w:delText>
              </w:r>
            </w:del>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E5A7D7" w14:textId="44B0C28B" w:rsidR="1633803C" w:rsidDel="00780763" w:rsidRDefault="1633803C" w:rsidP="1633803C">
            <w:pPr>
              <w:spacing w:before="240" w:after="240"/>
              <w:jc w:val="both"/>
              <w:rPr>
                <w:del w:id="313" w:author="Oscar Jimenez" w:date="2024-12-04T13:12:00Z" w16du:dateUtc="2024-12-04T19:12:00Z"/>
                <w:rFonts w:ascii="Times New Roman" w:eastAsia="Times New Roman" w:hAnsi="Times New Roman" w:cs="Times New Roman"/>
                <w:sz w:val="24"/>
                <w:szCs w:val="24"/>
                <w:u w:val="single"/>
                <w:lang w:val="es-CO"/>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1DF180" w14:textId="4C241959" w:rsidR="1633803C" w:rsidDel="00780763" w:rsidRDefault="1633803C" w:rsidP="1633803C">
            <w:pPr>
              <w:spacing w:before="240" w:after="240"/>
              <w:jc w:val="both"/>
              <w:rPr>
                <w:del w:id="314" w:author="Oscar Jimenez" w:date="2024-12-04T13:12:00Z" w16du:dateUtc="2024-12-04T19:12:00Z"/>
                <w:rFonts w:ascii="Times New Roman" w:eastAsia="Times New Roman" w:hAnsi="Times New Roman" w:cs="Times New Roman"/>
                <w:sz w:val="24"/>
                <w:szCs w:val="24"/>
                <w:u w:val="single"/>
                <w:lang w:val="es-CO"/>
              </w:rPr>
            </w:pP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B2E28A" w14:textId="1FED56C8" w:rsidR="1633803C" w:rsidDel="00780763" w:rsidRDefault="1633803C" w:rsidP="1633803C">
            <w:pPr>
              <w:spacing w:before="240" w:after="240"/>
              <w:jc w:val="both"/>
              <w:rPr>
                <w:del w:id="315" w:author="Oscar Jimenez" w:date="2024-12-04T13:12:00Z" w16du:dateUtc="2024-12-04T19:12:00Z"/>
                <w:rFonts w:ascii="Times New Roman" w:eastAsia="Times New Roman" w:hAnsi="Times New Roman" w:cs="Times New Roman"/>
                <w:sz w:val="24"/>
                <w:szCs w:val="24"/>
                <w:u w:val="single"/>
                <w:lang w:val="es-CO"/>
              </w:rPr>
            </w:pP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32D137C" w14:textId="6F26FC43" w:rsidR="1633803C" w:rsidDel="00780763" w:rsidRDefault="1633803C" w:rsidP="1633803C">
            <w:pPr>
              <w:spacing w:before="240" w:after="240"/>
              <w:jc w:val="both"/>
              <w:rPr>
                <w:del w:id="316" w:author="Oscar Jimenez" w:date="2024-12-04T13:12:00Z" w16du:dateUtc="2024-12-04T19:12:00Z"/>
                <w:rFonts w:ascii="Times New Roman" w:eastAsia="Times New Roman" w:hAnsi="Times New Roman" w:cs="Times New Roman"/>
                <w:sz w:val="24"/>
                <w:szCs w:val="24"/>
                <w:u w:val="single"/>
                <w:lang w:val="es-CO"/>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552F2E" w14:textId="45A88CBA" w:rsidR="1633803C" w:rsidDel="00780763" w:rsidRDefault="1633803C" w:rsidP="1633803C">
            <w:pPr>
              <w:spacing w:before="240" w:after="240"/>
              <w:jc w:val="both"/>
              <w:rPr>
                <w:del w:id="317" w:author="Oscar Jimenez" w:date="2024-12-04T13:12:00Z" w16du:dateUtc="2024-12-04T19:12:00Z"/>
                <w:rFonts w:ascii="Times New Roman" w:eastAsia="Times New Roman" w:hAnsi="Times New Roman" w:cs="Times New Roman"/>
                <w:sz w:val="24"/>
                <w:szCs w:val="24"/>
                <w:u w:val="single"/>
                <w:lang w:val="es-CO"/>
              </w:rPr>
            </w:pPr>
          </w:p>
        </w:tc>
      </w:tr>
      <w:tr w:rsidR="1633803C" w:rsidDel="00780763" w14:paraId="6A630BE3" w14:textId="3ABE1C73" w:rsidTr="1633803C">
        <w:trPr>
          <w:trHeight w:val="300"/>
          <w:del w:id="318" w:author="Oscar Jimenez" w:date="2024-12-04T13:12:00Z" w16du:dateUtc="2024-12-04T19:12:00Z"/>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BD15433" w14:textId="5098B9E7" w:rsidR="1633803C" w:rsidDel="00780763" w:rsidRDefault="1633803C" w:rsidP="1633803C">
            <w:pPr>
              <w:spacing w:before="240" w:after="240"/>
              <w:jc w:val="both"/>
              <w:rPr>
                <w:del w:id="319" w:author="Oscar Jimenez" w:date="2024-12-04T13:12:00Z" w16du:dateUtc="2024-12-04T19:12:00Z"/>
                <w:rFonts w:ascii="Times New Roman" w:eastAsia="Times New Roman" w:hAnsi="Times New Roman" w:cs="Times New Roman"/>
                <w:sz w:val="24"/>
                <w:szCs w:val="24"/>
              </w:rPr>
            </w:pPr>
            <w:del w:id="320" w:author="Oscar Jimenez" w:date="2024-12-04T13:12:00Z" w16du:dateUtc="2024-12-04T19:12:00Z">
              <w:r w:rsidRPr="1633803C" w:rsidDel="00780763">
                <w:rPr>
                  <w:rFonts w:ascii="Times New Roman" w:eastAsia="Times New Roman" w:hAnsi="Times New Roman" w:cs="Times New Roman"/>
                  <w:sz w:val="24"/>
                  <w:szCs w:val="24"/>
                  <w:u w:val="single"/>
                  <w:lang w:val="es-CO"/>
                </w:rPr>
                <w:delText>Miscellaneous </w:delText>
              </w:r>
            </w:del>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30AF08" w14:textId="0E20AD96" w:rsidR="1633803C" w:rsidDel="00780763" w:rsidRDefault="1633803C" w:rsidP="1633803C">
            <w:pPr>
              <w:spacing w:before="240" w:after="240"/>
              <w:jc w:val="both"/>
              <w:rPr>
                <w:del w:id="321" w:author="Oscar Jimenez" w:date="2024-12-04T13:12:00Z" w16du:dateUtc="2024-12-04T19:12:00Z"/>
                <w:rFonts w:ascii="Times New Roman" w:eastAsia="Times New Roman" w:hAnsi="Times New Roman" w:cs="Times New Roman"/>
                <w:sz w:val="24"/>
                <w:szCs w:val="24"/>
                <w:u w:val="single"/>
                <w:lang w:val="es-CO"/>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AED0879" w14:textId="16AFFEBB" w:rsidR="1633803C" w:rsidDel="00780763" w:rsidRDefault="1633803C" w:rsidP="1633803C">
            <w:pPr>
              <w:spacing w:before="240" w:after="240"/>
              <w:jc w:val="both"/>
              <w:rPr>
                <w:del w:id="322" w:author="Oscar Jimenez" w:date="2024-12-04T13:12:00Z" w16du:dateUtc="2024-12-04T19:12:00Z"/>
                <w:rFonts w:ascii="Times New Roman" w:eastAsia="Times New Roman" w:hAnsi="Times New Roman" w:cs="Times New Roman"/>
                <w:sz w:val="24"/>
                <w:szCs w:val="24"/>
                <w:u w:val="single"/>
                <w:lang w:val="es-CO"/>
              </w:rPr>
            </w:pP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FDAF892" w14:textId="78CBF7FD" w:rsidR="1633803C" w:rsidDel="00780763" w:rsidRDefault="1633803C" w:rsidP="1633803C">
            <w:pPr>
              <w:spacing w:before="240" w:after="240"/>
              <w:jc w:val="both"/>
              <w:rPr>
                <w:del w:id="323" w:author="Oscar Jimenez" w:date="2024-12-04T13:12:00Z" w16du:dateUtc="2024-12-04T19:12:00Z"/>
                <w:rFonts w:ascii="Times New Roman" w:eastAsia="Times New Roman" w:hAnsi="Times New Roman" w:cs="Times New Roman"/>
                <w:sz w:val="24"/>
                <w:szCs w:val="24"/>
                <w:u w:val="single"/>
                <w:lang w:val="es-CO"/>
              </w:rPr>
            </w:pP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3AEE12" w14:textId="43F59D9F" w:rsidR="1633803C" w:rsidDel="00780763" w:rsidRDefault="1633803C" w:rsidP="1633803C">
            <w:pPr>
              <w:spacing w:before="240" w:after="240"/>
              <w:jc w:val="both"/>
              <w:rPr>
                <w:del w:id="324" w:author="Oscar Jimenez" w:date="2024-12-04T13:12:00Z" w16du:dateUtc="2024-12-04T19:12:00Z"/>
                <w:rFonts w:ascii="Times New Roman" w:eastAsia="Times New Roman" w:hAnsi="Times New Roman" w:cs="Times New Roman"/>
                <w:sz w:val="24"/>
                <w:szCs w:val="24"/>
                <w:u w:val="single"/>
                <w:lang w:val="es-CO"/>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998D0A" w14:textId="40ACA837" w:rsidR="1633803C" w:rsidDel="00780763" w:rsidRDefault="1633803C" w:rsidP="1633803C">
            <w:pPr>
              <w:spacing w:before="240" w:after="240"/>
              <w:jc w:val="both"/>
              <w:rPr>
                <w:del w:id="325" w:author="Oscar Jimenez" w:date="2024-12-04T13:12:00Z" w16du:dateUtc="2024-12-04T19:12:00Z"/>
                <w:rFonts w:ascii="Times New Roman" w:eastAsia="Times New Roman" w:hAnsi="Times New Roman" w:cs="Times New Roman"/>
                <w:sz w:val="24"/>
                <w:szCs w:val="24"/>
                <w:u w:val="single"/>
                <w:lang w:val="es-CO"/>
              </w:rPr>
            </w:pPr>
          </w:p>
        </w:tc>
      </w:tr>
      <w:tr w:rsidR="1633803C" w:rsidDel="00780763" w14:paraId="5AE57305" w14:textId="3E948F07" w:rsidTr="1633803C">
        <w:trPr>
          <w:trHeight w:val="300"/>
          <w:del w:id="326" w:author="Oscar Jimenez" w:date="2024-12-04T13:12:00Z" w16du:dateUtc="2024-12-04T19:12:00Z"/>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096FBB" w14:textId="47E6F5AD" w:rsidR="1633803C" w:rsidDel="00780763" w:rsidRDefault="1633803C" w:rsidP="1633803C">
            <w:pPr>
              <w:spacing w:before="240" w:after="240"/>
              <w:jc w:val="both"/>
              <w:rPr>
                <w:del w:id="327" w:author="Oscar Jimenez" w:date="2024-12-04T13:12:00Z" w16du:dateUtc="2024-12-04T19:12:00Z"/>
                <w:rFonts w:ascii="Times New Roman" w:eastAsia="Times New Roman" w:hAnsi="Times New Roman" w:cs="Times New Roman"/>
                <w:sz w:val="24"/>
                <w:szCs w:val="24"/>
              </w:rPr>
            </w:pPr>
            <w:del w:id="328" w:author="Oscar Jimenez" w:date="2024-12-04T13:12:00Z" w16du:dateUtc="2024-12-04T19:12:00Z">
              <w:r w:rsidRPr="1633803C" w:rsidDel="00780763">
                <w:rPr>
                  <w:rFonts w:ascii="Times New Roman" w:eastAsia="Times New Roman" w:hAnsi="Times New Roman" w:cs="Times New Roman"/>
                  <w:sz w:val="24"/>
                  <w:szCs w:val="24"/>
                  <w:u w:val="single"/>
                  <w:lang w:val="es-CO"/>
                </w:rPr>
                <w:delText>Website </w:delText>
              </w:r>
            </w:del>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A059B3" w14:textId="026BD195" w:rsidR="1633803C" w:rsidDel="00780763" w:rsidRDefault="1633803C" w:rsidP="1633803C">
            <w:pPr>
              <w:spacing w:before="240" w:after="240"/>
              <w:jc w:val="both"/>
              <w:rPr>
                <w:del w:id="329" w:author="Oscar Jimenez" w:date="2024-12-04T13:12:00Z" w16du:dateUtc="2024-12-04T19:12:00Z"/>
                <w:rFonts w:ascii="Times New Roman" w:eastAsia="Times New Roman" w:hAnsi="Times New Roman" w:cs="Times New Roman"/>
                <w:sz w:val="24"/>
                <w:szCs w:val="24"/>
                <w:u w:val="single"/>
                <w:lang w:val="es-CO"/>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61F5C5" w14:textId="7D53EB89" w:rsidR="1633803C" w:rsidDel="00780763" w:rsidRDefault="1633803C" w:rsidP="1633803C">
            <w:pPr>
              <w:spacing w:before="240" w:after="240"/>
              <w:jc w:val="both"/>
              <w:rPr>
                <w:del w:id="330" w:author="Oscar Jimenez" w:date="2024-12-04T13:12:00Z" w16du:dateUtc="2024-12-04T19:12:00Z"/>
                <w:rFonts w:ascii="Times New Roman" w:eastAsia="Times New Roman" w:hAnsi="Times New Roman" w:cs="Times New Roman"/>
                <w:sz w:val="24"/>
                <w:szCs w:val="24"/>
                <w:u w:val="single"/>
                <w:lang w:val="es-CO"/>
              </w:rPr>
            </w:pP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C95D39" w14:textId="177FDFA2" w:rsidR="1633803C" w:rsidDel="00780763" w:rsidRDefault="1633803C" w:rsidP="1633803C">
            <w:pPr>
              <w:spacing w:before="240" w:after="240"/>
              <w:jc w:val="both"/>
              <w:rPr>
                <w:del w:id="331" w:author="Oscar Jimenez" w:date="2024-12-04T13:12:00Z" w16du:dateUtc="2024-12-04T19:12:00Z"/>
                <w:rFonts w:ascii="Times New Roman" w:eastAsia="Times New Roman" w:hAnsi="Times New Roman" w:cs="Times New Roman"/>
                <w:sz w:val="24"/>
                <w:szCs w:val="24"/>
                <w:u w:val="single"/>
                <w:lang w:val="es-CO"/>
              </w:rPr>
            </w:pP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5700A2" w14:textId="1FB313CF" w:rsidR="1633803C" w:rsidDel="00780763" w:rsidRDefault="1633803C" w:rsidP="1633803C">
            <w:pPr>
              <w:spacing w:before="240" w:after="240"/>
              <w:jc w:val="both"/>
              <w:rPr>
                <w:del w:id="332" w:author="Oscar Jimenez" w:date="2024-12-04T13:12:00Z" w16du:dateUtc="2024-12-04T19:12:00Z"/>
                <w:rFonts w:ascii="Times New Roman" w:eastAsia="Times New Roman" w:hAnsi="Times New Roman" w:cs="Times New Roman"/>
                <w:sz w:val="24"/>
                <w:szCs w:val="24"/>
                <w:u w:val="single"/>
                <w:lang w:val="es-CO"/>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1F194AB" w14:textId="340BAA64" w:rsidR="1633803C" w:rsidDel="00780763" w:rsidRDefault="1633803C" w:rsidP="1633803C">
            <w:pPr>
              <w:spacing w:before="240" w:after="240"/>
              <w:jc w:val="both"/>
              <w:rPr>
                <w:del w:id="333" w:author="Oscar Jimenez" w:date="2024-12-04T13:12:00Z" w16du:dateUtc="2024-12-04T19:12:00Z"/>
                <w:rFonts w:ascii="Times New Roman" w:eastAsia="Times New Roman" w:hAnsi="Times New Roman" w:cs="Times New Roman"/>
                <w:sz w:val="24"/>
                <w:szCs w:val="24"/>
                <w:u w:val="single"/>
                <w:lang w:val="es-CO"/>
              </w:rPr>
            </w:pPr>
          </w:p>
        </w:tc>
      </w:tr>
    </w:tbl>
    <w:p w14:paraId="59CA8B5A" w14:textId="797CFB75" w:rsidR="00F10401" w:rsidRPr="001A172E" w:rsidRDefault="00F10401" w:rsidP="1633803C">
      <w:pPr>
        <w:spacing w:line="360" w:lineRule="auto"/>
        <w:rPr>
          <w:rFonts w:ascii="Times New Roman" w:eastAsia="Times New Roman" w:hAnsi="Times New Roman" w:cs="Times New Roman"/>
          <w:sz w:val="24"/>
          <w:szCs w:val="24"/>
        </w:rPr>
      </w:pPr>
    </w:p>
    <w:p w14:paraId="0E607AD6" w14:textId="2C3B6695" w:rsidR="00F10401" w:rsidRPr="001A172E" w:rsidRDefault="087C6602" w:rsidP="1633803C">
      <w:pPr>
        <w:spacing w:line="360" w:lineRule="auto"/>
        <w:rPr>
          <w:rFonts w:ascii="Times New Roman" w:eastAsia="Times New Roman" w:hAnsi="Times New Roman" w:cs="Times New Roman"/>
          <w:sz w:val="24"/>
          <w:szCs w:val="24"/>
          <w:highlight w:val="yellow"/>
        </w:rPr>
      </w:pPr>
      <w:r w:rsidRPr="1633803C">
        <w:rPr>
          <w:rFonts w:ascii="Times New Roman" w:eastAsia="Times New Roman" w:hAnsi="Times New Roman" w:cs="Times New Roman"/>
          <w:sz w:val="24"/>
          <w:szCs w:val="24"/>
          <w:highlight w:val="yellow"/>
        </w:rPr>
        <w:t>Notes:</w:t>
      </w:r>
    </w:p>
    <w:p w14:paraId="2A0BD025" w14:textId="0C13A34D" w:rsidR="00F10401" w:rsidRPr="001A172E" w:rsidRDefault="087C6602" w:rsidP="1633803C">
      <w:pPr>
        <w:spacing w:line="360" w:lineRule="auto"/>
        <w:rPr>
          <w:rFonts w:ascii="Times New Roman" w:eastAsia="Times New Roman" w:hAnsi="Times New Roman" w:cs="Times New Roman"/>
          <w:b/>
          <w:bCs/>
          <w:sz w:val="24"/>
          <w:szCs w:val="24"/>
          <w:u w:val="single"/>
        </w:rPr>
      </w:pPr>
      <w:r w:rsidRPr="1633803C">
        <w:rPr>
          <w:rFonts w:ascii="Times New Roman" w:eastAsia="Times New Roman" w:hAnsi="Times New Roman" w:cs="Times New Roman"/>
          <w:b/>
          <w:bCs/>
          <w:sz w:val="24"/>
          <w:szCs w:val="24"/>
          <w:u w:val="single"/>
        </w:rPr>
        <w:t>Financial Documents</w:t>
      </w:r>
    </w:p>
    <w:p w14:paraId="3AE2F872" w14:textId="66AACBB7" w:rsidR="00F10401" w:rsidRPr="001A172E" w:rsidRDefault="087C6602" w:rsidP="1633803C">
      <w:pPr>
        <w:spacing w:line="360" w:lineRule="auto"/>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As proof of funds that I will utilize to cover the start-up costs of my endeavor, I am attaching:</w:t>
      </w:r>
    </w:p>
    <w:p w14:paraId="73B6C964" w14:textId="42CC0469" w:rsidR="00F10401" w:rsidRDefault="087C6602" w:rsidP="1633803C">
      <w:pPr>
        <w:pStyle w:val="ListParagraph"/>
        <w:numPr>
          <w:ilvl w:val="0"/>
          <w:numId w:val="1"/>
        </w:numPr>
        <w:spacing w:line="360" w:lineRule="auto"/>
        <w:rPr>
          <w:ins w:id="334" w:author="Oscar Jimenez" w:date="2024-12-04T13:24:00Z" w16du:dateUtc="2024-12-04T19:24:00Z"/>
          <w:rFonts w:ascii="Times New Roman" w:eastAsia="Times New Roman" w:hAnsi="Times New Roman" w:cs="Times New Roman"/>
          <w:sz w:val="24"/>
          <w:szCs w:val="24"/>
        </w:rPr>
      </w:pPr>
      <w:r w:rsidRPr="1633803C">
        <w:rPr>
          <w:rFonts w:ascii="Times New Roman" w:eastAsia="Times New Roman" w:hAnsi="Times New Roman" w:cs="Times New Roman"/>
          <w:sz w:val="24"/>
          <w:szCs w:val="24"/>
          <w:highlight w:val="yellow"/>
        </w:rPr>
        <w:t xml:space="preserve">Please list accounts/property that you would utilize for </w:t>
      </w:r>
      <w:proofErr w:type="spellStart"/>
      <w:r w:rsidRPr="1633803C">
        <w:rPr>
          <w:rFonts w:ascii="Times New Roman" w:eastAsia="Times New Roman" w:hAnsi="Times New Roman" w:cs="Times New Roman"/>
          <w:sz w:val="24"/>
          <w:szCs w:val="24"/>
          <w:highlight w:val="yellow"/>
        </w:rPr>
        <w:t>start up</w:t>
      </w:r>
      <w:proofErr w:type="spellEnd"/>
      <w:r w:rsidRPr="1633803C">
        <w:rPr>
          <w:rFonts w:ascii="Times New Roman" w:eastAsia="Times New Roman" w:hAnsi="Times New Roman" w:cs="Times New Roman"/>
          <w:sz w:val="24"/>
          <w:szCs w:val="24"/>
          <w:highlight w:val="yellow"/>
        </w:rPr>
        <w:t xml:space="preserve"> costs</w:t>
      </w:r>
    </w:p>
    <w:p w14:paraId="44E6DB5B" w14:textId="5C78B522" w:rsidR="00330F4A" w:rsidRDefault="00330F4A" w:rsidP="1633803C">
      <w:pPr>
        <w:pStyle w:val="ListParagraph"/>
        <w:numPr>
          <w:ilvl w:val="0"/>
          <w:numId w:val="1"/>
        </w:numPr>
        <w:spacing w:line="360" w:lineRule="auto"/>
        <w:rPr>
          <w:ins w:id="335" w:author="Oscar Jimenez" w:date="2024-12-04T13:19:00Z" w16du:dateUtc="2024-12-04T19:19:00Z"/>
          <w:rFonts w:ascii="Times New Roman" w:eastAsia="Times New Roman" w:hAnsi="Times New Roman" w:cs="Times New Roman"/>
          <w:sz w:val="24"/>
          <w:szCs w:val="24"/>
        </w:rPr>
      </w:pPr>
      <w:ins w:id="336" w:author="Oscar Jimenez" w:date="2024-12-04T13:24:00Z" w16du:dateUtc="2024-12-04T19:24:00Z">
        <w:r>
          <w:rPr>
            <w:rFonts w:ascii="Times New Roman" w:eastAsia="Times New Roman" w:hAnsi="Times New Roman" w:cs="Times New Roman"/>
            <w:sz w:val="24"/>
            <w:szCs w:val="24"/>
          </w:rPr>
          <w:t>P</w:t>
        </w:r>
        <w:r w:rsidRPr="1633803C">
          <w:rPr>
            <w:rFonts w:ascii="Times New Roman" w:eastAsia="Times New Roman" w:hAnsi="Times New Roman" w:cs="Times New Roman"/>
            <w:sz w:val="24"/>
            <w:szCs w:val="24"/>
          </w:rPr>
          <w:t>ersonal savings of approximately $40,000</w:t>
        </w:r>
      </w:ins>
      <w:ins w:id="337" w:author="Oscar Jimenez" w:date="2024-12-04T13:25:00Z" w16du:dateUtc="2024-12-04T19:25:00Z">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See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Savings statements</w:t>
        </w:r>
        <w:r>
          <w:rPr>
            <w:rFonts w:ascii="Times New Roman" w:eastAsia="Times New Roman" w:hAnsi="Times New Roman" w:cs="Times New Roman"/>
            <w:sz w:val="24"/>
            <w:szCs w:val="24"/>
          </w:rPr>
          <w:t>)</w:t>
        </w:r>
      </w:ins>
    </w:p>
    <w:p w14:paraId="4A1C3174" w14:textId="5BB70D4F" w:rsidR="00780763" w:rsidRPr="001A172E" w:rsidRDefault="00780763" w:rsidP="00780763">
      <w:pPr>
        <w:pStyle w:val="ListParagraph"/>
        <w:numPr>
          <w:ilvl w:val="0"/>
          <w:numId w:val="1"/>
        </w:numPr>
        <w:spacing w:line="360" w:lineRule="auto"/>
        <w:rPr>
          <w:ins w:id="338" w:author="Oscar Jimenez" w:date="2024-12-04T13:19:00Z" w16du:dateUtc="2024-12-04T19:19:00Z"/>
          <w:rFonts w:ascii="Times New Roman" w:eastAsia="Times New Roman" w:hAnsi="Times New Roman" w:cs="Times New Roman"/>
          <w:sz w:val="24"/>
          <w:szCs w:val="24"/>
        </w:rPr>
      </w:pPr>
      <w:ins w:id="339" w:author="Oscar Jimenez" w:date="2024-12-04T13:19:00Z" w16du:dateUtc="2024-12-04T19:19:00Z">
        <w:r>
          <w:rPr>
            <w:rFonts w:ascii="Times New Roman" w:eastAsia="Times New Roman" w:hAnsi="Times New Roman" w:cs="Times New Roman"/>
            <w:sz w:val="24"/>
            <w:szCs w:val="24"/>
          </w:rPr>
          <w:t>Property #</w:t>
        </w:r>
        <w:r>
          <w:rPr>
            <w:rFonts w:ascii="Times New Roman" w:eastAsia="Times New Roman" w:hAnsi="Times New Roman" w:cs="Times New Roman"/>
            <w:sz w:val="24"/>
            <w:szCs w:val="24"/>
          </w:rPr>
          <w:t>1</w:t>
        </w:r>
      </w:ins>
      <w:ins w:id="340" w:author="Oscar Jimenez" w:date="2024-12-04T13:23:00Z" w16du:dateUtc="2024-12-04T19:23:00Z">
        <w:r w:rsidR="00330F4A">
          <w:rPr>
            <w:rFonts w:ascii="Times New Roman" w:eastAsia="Times New Roman" w:hAnsi="Times New Roman" w:cs="Times New Roman"/>
            <w:sz w:val="24"/>
            <w:szCs w:val="24"/>
          </w:rPr>
          <w:t xml:space="preserve">, </w:t>
        </w:r>
        <w:r w:rsidR="00330F4A">
          <w:rPr>
            <w:rFonts w:ascii="Times New Roman" w:eastAsia="Times New Roman" w:hAnsi="Times New Roman" w:cs="Times New Roman"/>
            <w:sz w:val="24"/>
            <w:szCs w:val="24"/>
          </w:rPr>
          <w:t>1</w:t>
        </w:r>
        <w:r w:rsidR="00330F4A">
          <w:rPr>
            <w:rFonts w:ascii="Times New Roman" w:eastAsia="Times New Roman" w:hAnsi="Times New Roman" w:cs="Times New Roman"/>
            <w:sz w:val="24"/>
            <w:szCs w:val="24"/>
          </w:rPr>
          <w:t>5596</w:t>
        </w:r>
        <w:r w:rsidR="00330F4A">
          <w:rPr>
            <w:rFonts w:ascii="Times New Roman" w:eastAsia="Times New Roman" w:hAnsi="Times New Roman" w:cs="Times New Roman"/>
            <w:sz w:val="24"/>
            <w:szCs w:val="24"/>
          </w:rPr>
          <w:t xml:space="preserve"> </w:t>
        </w:r>
        <w:r w:rsidR="00330F4A" w:rsidRPr="00330F4A">
          <w:rPr>
            <w:rFonts w:ascii="Times New Roman" w:eastAsia="Times New Roman" w:hAnsi="Times New Roman" w:cs="Times New Roman"/>
            <w:sz w:val="24"/>
            <w:szCs w:val="24"/>
          </w:rPr>
          <w:t>ft</w:t>
        </w:r>
        <w:proofErr w:type="gramStart"/>
        <w:r w:rsidR="00330F4A" w:rsidRPr="00330F4A">
          <w:rPr>
            <w:rFonts w:ascii="Times New Roman" w:eastAsia="Times New Roman" w:hAnsi="Times New Roman" w:cs="Times New Roman"/>
            <w:sz w:val="24"/>
            <w:szCs w:val="24"/>
          </w:rPr>
          <w:t>²</w:t>
        </w:r>
        <w:r w:rsidR="00330F4A">
          <w:rPr>
            <w:rFonts w:ascii="Times New Roman" w:eastAsia="Times New Roman" w:hAnsi="Times New Roman" w:cs="Times New Roman"/>
            <w:sz w:val="24"/>
            <w:szCs w:val="24"/>
          </w:rPr>
          <w:t xml:space="preserve"> </w:t>
        </w:r>
        <w:r w:rsidR="00330F4A">
          <w:rPr>
            <w:rFonts w:ascii="Times New Roman" w:eastAsia="Times New Roman" w:hAnsi="Times New Roman" w:cs="Times New Roman"/>
            <w:sz w:val="24"/>
            <w:szCs w:val="24"/>
          </w:rPr>
          <w:t>,</w:t>
        </w:r>
        <w:proofErr w:type="gramEnd"/>
        <w:r w:rsidR="00330F4A">
          <w:rPr>
            <w:rFonts w:ascii="Times New Roman" w:eastAsia="Times New Roman" w:hAnsi="Times New Roman" w:cs="Times New Roman"/>
            <w:sz w:val="24"/>
            <w:szCs w:val="24"/>
          </w:rPr>
          <w:t xml:space="preserve"> </w:t>
        </w:r>
      </w:ins>
      <w:ins w:id="341" w:author="Oscar Jimenez" w:date="2024-12-04T13:19:00Z" w16du:dateUtc="2024-12-04T19:19:00Z">
        <w:r>
          <w:rPr>
            <w:rFonts w:ascii="Times New Roman" w:eastAsia="Times New Roman" w:hAnsi="Times New Roman" w:cs="Times New Roman"/>
            <w:sz w:val="24"/>
            <w:szCs w:val="24"/>
          </w:rPr>
          <w:t>estimated value $</w:t>
        </w:r>
      </w:ins>
      <w:ins w:id="342" w:author="Oscar Jimenez" w:date="2024-12-04T13:24:00Z" w16du:dateUtc="2024-12-04T19:24:00Z">
        <w:r w:rsidR="00330F4A">
          <w:rPr>
            <w:rFonts w:ascii="Times New Roman" w:eastAsia="Times New Roman" w:hAnsi="Times New Roman" w:cs="Times New Roman"/>
            <w:sz w:val="24"/>
            <w:szCs w:val="24"/>
          </w:rPr>
          <w:t>1</w:t>
        </w:r>
      </w:ins>
      <w:ins w:id="343" w:author="Oscar Jimenez" w:date="2024-12-04T13:19:00Z" w16du:dateUtc="2024-12-04T19:19:00Z">
        <w:r>
          <w:rPr>
            <w:rFonts w:ascii="Times New Roman" w:eastAsia="Times New Roman" w:hAnsi="Times New Roman" w:cs="Times New Roman"/>
            <w:sz w:val="24"/>
            <w:szCs w:val="24"/>
          </w:rPr>
          <w:t>3</w:t>
        </w:r>
      </w:ins>
      <w:ins w:id="344" w:author="Oscar Jimenez" w:date="2024-12-04T13:24:00Z" w16du:dateUtc="2024-12-04T19:24:00Z">
        <w:r w:rsidR="00330F4A">
          <w:rPr>
            <w:rFonts w:ascii="Times New Roman" w:eastAsia="Times New Roman" w:hAnsi="Times New Roman" w:cs="Times New Roman"/>
            <w:sz w:val="24"/>
            <w:szCs w:val="24"/>
          </w:rPr>
          <w:t>8132</w:t>
        </w:r>
      </w:ins>
      <w:ins w:id="345" w:author="Oscar Jimenez" w:date="2024-12-04T13:19:00Z" w16du:dateUtc="2024-12-04T19:19:00Z">
        <w:r>
          <w:rPr>
            <w:rFonts w:ascii="Times New Roman" w:eastAsia="Times New Roman" w:hAnsi="Times New Roman" w:cs="Times New Roman"/>
            <w:sz w:val="24"/>
            <w:szCs w:val="24"/>
          </w:rPr>
          <w:t>( See Certification)</w:t>
        </w:r>
      </w:ins>
    </w:p>
    <w:p w14:paraId="5F5F1CEC" w14:textId="7B457DB2" w:rsidR="00780763" w:rsidRPr="001A172E" w:rsidRDefault="00780763" w:rsidP="1633803C">
      <w:pPr>
        <w:pStyle w:val="ListParagraph"/>
        <w:numPr>
          <w:ilvl w:val="0"/>
          <w:numId w:val="1"/>
        </w:numPr>
        <w:spacing w:line="360" w:lineRule="auto"/>
        <w:rPr>
          <w:rFonts w:ascii="Times New Roman" w:eastAsia="Times New Roman" w:hAnsi="Times New Roman" w:cs="Times New Roman"/>
          <w:sz w:val="24"/>
          <w:szCs w:val="24"/>
        </w:rPr>
      </w:pPr>
      <w:ins w:id="346" w:author="Oscar Jimenez" w:date="2024-12-04T13:17:00Z" w16du:dateUtc="2024-12-04T19:17:00Z">
        <w:r>
          <w:rPr>
            <w:rFonts w:ascii="Times New Roman" w:eastAsia="Times New Roman" w:hAnsi="Times New Roman" w:cs="Times New Roman"/>
            <w:sz w:val="24"/>
            <w:szCs w:val="24"/>
          </w:rPr>
          <w:t>Property #2</w:t>
        </w:r>
      </w:ins>
      <w:ins w:id="347" w:author="Oscar Jimenez" w:date="2024-12-04T13:21:00Z" w16du:dateUtc="2024-12-04T19:21:00Z">
        <w:r>
          <w:rPr>
            <w:rFonts w:ascii="Times New Roman" w:eastAsia="Times New Roman" w:hAnsi="Times New Roman" w:cs="Times New Roman"/>
            <w:sz w:val="24"/>
            <w:szCs w:val="24"/>
          </w:rPr>
          <w:t xml:space="preserve">, 10989 </w:t>
        </w:r>
      </w:ins>
      <w:ins w:id="348" w:author="Oscar Jimenez" w:date="2024-12-04T13:22:00Z">
        <w:r w:rsidR="00330F4A" w:rsidRPr="00330F4A">
          <w:rPr>
            <w:rFonts w:ascii="Times New Roman" w:eastAsia="Times New Roman" w:hAnsi="Times New Roman" w:cs="Times New Roman"/>
            <w:sz w:val="24"/>
            <w:szCs w:val="24"/>
          </w:rPr>
          <w:t>ft</w:t>
        </w:r>
      </w:ins>
      <w:ins w:id="349" w:author="Oscar Jimenez" w:date="2024-12-04T13:25:00Z" w16du:dateUtc="2024-12-04T19:25:00Z">
        <w:r w:rsidR="00330F4A" w:rsidRPr="00330F4A">
          <w:rPr>
            <w:rFonts w:ascii="Times New Roman" w:eastAsia="Times New Roman" w:hAnsi="Times New Roman" w:cs="Times New Roman"/>
            <w:sz w:val="24"/>
            <w:szCs w:val="24"/>
          </w:rPr>
          <w:t>²</w:t>
        </w:r>
        <w:r w:rsidR="00330F4A">
          <w:rPr>
            <w:rFonts w:ascii="Times New Roman" w:eastAsia="Times New Roman" w:hAnsi="Times New Roman" w:cs="Times New Roman"/>
            <w:sz w:val="24"/>
            <w:szCs w:val="24"/>
          </w:rPr>
          <w:t>, estimated</w:t>
        </w:r>
      </w:ins>
      <w:ins w:id="350" w:author="Oscar Jimenez" w:date="2024-12-04T13:17:00Z" w16du:dateUtc="2024-12-04T19:17:00Z">
        <w:r>
          <w:rPr>
            <w:rFonts w:ascii="Times New Roman" w:eastAsia="Times New Roman" w:hAnsi="Times New Roman" w:cs="Times New Roman"/>
            <w:sz w:val="24"/>
            <w:szCs w:val="24"/>
          </w:rPr>
          <w:t xml:space="preserve"> value </w:t>
        </w:r>
      </w:ins>
      <w:ins w:id="351" w:author="Oscar Jimenez" w:date="2024-12-04T13:18:00Z" w16du:dateUtc="2024-12-04T19:18:00Z">
        <w:r>
          <w:rPr>
            <w:rFonts w:ascii="Times New Roman" w:eastAsia="Times New Roman" w:hAnsi="Times New Roman" w:cs="Times New Roman"/>
            <w:sz w:val="24"/>
            <w:szCs w:val="24"/>
          </w:rPr>
          <w:t xml:space="preserve">$35000( See </w:t>
        </w:r>
      </w:ins>
      <w:ins w:id="352" w:author="Oscar Jimenez" w:date="2024-12-04T13:19:00Z" w16du:dateUtc="2024-12-04T19:19:00Z">
        <w:r>
          <w:rPr>
            <w:rFonts w:ascii="Times New Roman" w:eastAsia="Times New Roman" w:hAnsi="Times New Roman" w:cs="Times New Roman"/>
            <w:sz w:val="24"/>
            <w:szCs w:val="24"/>
          </w:rPr>
          <w:t>Certification)</w:t>
        </w:r>
      </w:ins>
    </w:p>
    <w:p w14:paraId="71D91F99" w14:textId="6791038F" w:rsidR="00F10401" w:rsidRPr="001A172E" w:rsidRDefault="00F10401" w:rsidP="1633803C">
      <w:pPr>
        <w:spacing w:line="360" w:lineRule="auto"/>
        <w:rPr>
          <w:rFonts w:ascii="Times New Roman" w:eastAsia="Times New Roman" w:hAnsi="Times New Roman" w:cs="Times New Roman"/>
          <w:sz w:val="24"/>
          <w:szCs w:val="24"/>
        </w:rPr>
      </w:pPr>
    </w:p>
    <w:p w14:paraId="23EA945D" w14:textId="2A84AEC4" w:rsidR="00F10401" w:rsidRPr="001A172E" w:rsidRDefault="150D5797" w:rsidP="1633803C">
      <w:pPr>
        <w:spacing w:line="360" w:lineRule="auto"/>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T</w:t>
      </w:r>
      <w:r w:rsidR="00F10401" w:rsidRPr="1633803C">
        <w:rPr>
          <w:rFonts w:ascii="Times New Roman" w:eastAsia="Times New Roman" w:hAnsi="Times New Roman" w:cs="Times New Roman"/>
          <w:sz w:val="24"/>
          <w:szCs w:val="24"/>
        </w:rPr>
        <w:t>he initial funding for this endeavor comprises personal savings of approximately $40,000 in cash. Additionally, I possess properties valued at approximately $190,000, which could be utilized as a source of financing if necessary to initiate this business. Given that my proposal is centered around the provision of services, the existing cash savings are adequate to commence the project.</w:t>
      </w:r>
      <w:r w:rsidR="6577E325" w:rsidRPr="1633803C">
        <w:rPr>
          <w:rFonts w:ascii="Times New Roman" w:eastAsia="Times New Roman" w:hAnsi="Times New Roman" w:cs="Times New Roman"/>
          <w:sz w:val="24"/>
          <w:szCs w:val="24"/>
        </w:rPr>
        <w:t xml:space="preserve"> The personal </w:t>
      </w:r>
      <w:proofErr w:type="gramStart"/>
      <w:r w:rsidR="6577E325" w:rsidRPr="1633803C">
        <w:rPr>
          <w:rFonts w:ascii="Times New Roman" w:eastAsia="Times New Roman" w:hAnsi="Times New Roman" w:cs="Times New Roman"/>
          <w:sz w:val="24"/>
          <w:szCs w:val="24"/>
        </w:rPr>
        <w:t>investments</w:t>
      </w:r>
      <w:proofErr w:type="gramEnd"/>
      <w:r w:rsidR="6577E325" w:rsidRPr="1633803C">
        <w:rPr>
          <w:rFonts w:ascii="Times New Roman" w:eastAsia="Times New Roman" w:hAnsi="Times New Roman" w:cs="Times New Roman"/>
          <w:sz w:val="24"/>
          <w:szCs w:val="24"/>
        </w:rPr>
        <w:t xml:space="preserve"> will help fund part of the operational costs and technology acquisition reducing relia</w:t>
      </w:r>
      <w:r w:rsidR="00421BC7">
        <w:rPr>
          <w:rFonts w:ascii="Times New Roman" w:eastAsia="Times New Roman" w:hAnsi="Times New Roman" w:cs="Times New Roman"/>
          <w:sz w:val="24"/>
          <w:szCs w:val="24"/>
        </w:rPr>
        <w:t>n</w:t>
      </w:r>
      <w:r w:rsidR="6577E325" w:rsidRPr="1633803C">
        <w:rPr>
          <w:rFonts w:ascii="Times New Roman" w:eastAsia="Times New Roman" w:hAnsi="Times New Roman" w:cs="Times New Roman"/>
          <w:sz w:val="24"/>
          <w:szCs w:val="24"/>
        </w:rPr>
        <w:t xml:space="preserve">ce on external funds and strengthening the financial stability of the </w:t>
      </w:r>
      <w:r w:rsidR="00421BC7" w:rsidRPr="1633803C">
        <w:rPr>
          <w:rFonts w:ascii="Times New Roman" w:eastAsia="Times New Roman" w:hAnsi="Times New Roman" w:cs="Times New Roman"/>
          <w:sz w:val="24"/>
          <w:szCs w:val="24"/>
        </w:rPr>
        <w:t>consultancy</w:t>
      </w:r>
      <w:r w:rsidR="6577E325" w:rsidRPr="1633803C">
        <w:rPr>
          <w:rFonts w:ascii="Times New Roman" w:eastAsia="Times New Roman" w:hAnsi="Times New Roman" w:cs="Times New Roman"/>
          <w:sz w:val="24"/>
          <w:szCs w:val="24"/>
        </w:rPr>
        <w:t xml:space="preserve"> in its early stages. </w:t>
      </w:r>
    </w:p>
    <w:p w14:paraId="5122D895" w14:textId="27AEFC38" w:rsidR="00F10401" w:rsidRDefault="00F10401" w:rsidP="1633803C">
      <w:pPr>
        <w:spacing w:line="360" w:lineRule="auto"/>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 xml:space="preserve">Furthermore, I would like to emphasize that upon establishing a formal service contract, clients will be required to pay at least 40% of the total plan upfront. This ensures a steady cash flow from the onset. I am delighted to mention that several companies have already expressed written interest in my services, which </w:t>
      </w:r>
      <w:r w:rsidR="04A94D85" w:rsidRPr="1633803C">
        <w:rPr>
          <w:rFonts w:ascii="Times New Roman" w:eastAsia="Times New Roman" w:hAnsi="Times New Roman" w:cs="Times New Roman"/>
          <w:sz w:val="24"/>
          <w:szCs w:val="24"/>
        </w:rPr>
        <w:t xml:space="preserve">shows the great value I can add to the U.S., including small and medium-sized enterprises, including those that are minority owned, as well as to the U.S. </w:t>
      </w:r>
      <w:proofErr w:type="gramStart"/>
      <w:r w:rsidR="04A94D85" w:rsidRPr="1633803C">
        <w:rPr>
          <w:rFonts w:ascii="Times New Roman" w:eastAsia="Times New Roman" w:hAnsi="Times New Roman" w:cs="Times New Roman"/>
          <w:sz w:val="24"/>
          <w:szCs w:val="24"/>
        </w:rPr>
        <w:t>economy as a whole</w:t>
      </w:r>
      <w:proofErr w:type="gramEnd"/>
      <w:r w:rsidR="04A94D85" w:rsidRPr="1633803C">
        <w:rPr>
          <w:rFonts w:ascii="Times New Roman" w:eastAsia="Times New Roman" w:hAnsi="Times New Roman" w:cs="Times New Roman"/>
          <w:sz w:val="24"/>
          <w:szCs w:val="24"/>
        </w:rPr>
        <w:t xml:space="preserve">. </w:t>
      </w:r>
    </w:p>
    <w:p w14:paraId="40DBA9CA" w14:textId="527F3D5C" w:rsidR="00F10401" w:rsidRPr="001A172E" w:rsidRDefault="00F10401" w:rsidP="1633803C">
      <w:pPr>
        <w:spacing w:line="360" w:lineRule="auto"/>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Based on these initial expressions of interest, I projected collaborating with more than six companies in the first year and over ten in the second year. With a projected annual growth rate of no less than</w:t>
      </w:r>
      <w:ins w:id="353" w:author="Oscar Jimenez" w:date="2024-12-04T12:39:00Z" w16du:dateUtc="2024-12-04T18:39:00Z">
        <w:r w:rsidR="00152551">
          <w:rPr>
            <w:rFonts w:ascii="Times New Roman" w:eastAsia="Times New Roman" w:hAnsi="Times New Roman" w:cs="Times New Roman"/>
            <w:sz w:val="24"/>
            <w:szCs w:val="24"/>
          </w:rPr>
          <w:t xml:space="preserve"> 20%</w:t>
        </w:r>
      </w:ins>
      <w:del w:id="354" w:author="Oscar Jimenez" w:date="2024-12-04T12:39:00Z" w16du:dateUtc="2024-12-04T18:39:00Z">
        <w:r w:rsidRPr="1633803C" w:rsidDel="00152551">
          <w:rPr>
            <w:rFonts w:ascii="Times New Roman" w:eastAsia="Times New Roman" w:hAnsi="Times New Roman" w:cs="Times New Roman"/>
            <w:sz w:val="24"/>
            <w:szCs w:val="24"/>
          </w:rPr>
          <w:delText xml:space="preserve"> 30%</w:delText>
        </w:r>
      </w:del>
      <w:r w:rsidRPr="1633803C">
        <w:rPr>
          <w:rFonts w:ascii="Times New Roman" w:eastAsia="Times New Roman" w:hAnsi="Times New Roman" w:cs="Times New Roman"/>
          <w:sz w:val="24"/>
          <w:szCs w:val="24"/>
        </w:rPr>
        <w:t>.</w:t>
      </w:r>
    </w:p>
    <w:p w14:paraId="78E82943" w14:textId="539413D8" w:rsidR="24B6287E" w:rsidRDefault="24B6287E" w:rsidP="1633803C">
      <w:pPr>
        <w:spacing w:line="360" w:lineRule="auto"/>
        <w:jc w:val="both"/>
        <w:rPr>
          <w:rFonts w:ascii="Times New Roman" w:eastAsia="Times New Roman" w:hAnsi="Times New Roman" w:cs="Times New Roman"/>
          <w:sz w:val="24"/>
          <w:szCs w:val="24"/>
        </w:rPr>
      </w:pPr>
      <w:r w:rsidRPr="1633803C">
        <w:rPr>
          <w:rFonts w:ascii="Times New Roman" w:eastAsia="Times New Roman" w:hAnsi="Times New Roman" w:cs="Times New Roman"/>
          <w:color w:val="000000" w:themeColor="text1"/>
          <w:sz w:val="24"/>
          <w:szCs w:val="24"/>
        </w:rPr>
        <w:t>In summary, I offer the American economy, specifically small and medium-sized enterprises, including those owned by American, Latin, and other minority owners all my practical experience and knowledge in developing and implementing comprehensive training programs and optimizing strategies for process improvement and data driven decision making by integrating affordabl</w:t>
      </w:r>
      <w:r w:rsidR="219C7304" w:rsidRPr="1633803C">
        <w:rPr>
          <w:rFonts w:ascii="Times New Roman" w:eastAsia="Times New Roman" w:hAnsi="Times New Roman" w:cs="Times New Roman"/>
          <w:color w:val="000000" w:themeColor="text1"/>
          <w:sz w:val="24"/>
          <w:szCs w:val="24"/>
        </w:rPr>
        <w:t>e technologies powered by AI and RPA</w:t>
      </w:r>
      <w:r w:rsidRPr="1633803C">
        <w:rPr>
          <w:rFonts w:ascii="Times New Roman" w:eastAsia="Times New Roman" w:hAnsi="Times New Roman" w:cs="Times New Roman"/>
          <w:color w:val="000000" w:themeColor="text1"/>
          <w:sz w:val="24"/>
          <w:szCs w:val="24"/>
        </w:rPr>
        <w:t>. I will provide high-level, specialized assistance to help these businesses compete successfully, increase their productivity, and drive innovation</w:t>
      </w:r>
    </w:p>
    <w:p w14:paraId="38BFD236" w14:textId="1AACB9E7" w:rsidR="23FD194A" w:rsidRDefault="23FD194A" w:rsidP="1633803C">
      <w:pPr>
        <w:spacing w:line="360" w:lineRule="auto"/>
        <w:jc w:val="both"/>
        <w:rPr>
          <w:rFonts w:ascii="Times New Roman" w:eastAsia="Times New Roman" w:hAnsi="Times New Roman" w:cs="Times New Roman"/>
          <w:sz w:val="24"/>
          <w:szCs w:val="24"/>
        </w:rPr>
      </w:pPr>
      <w:r w:rsidRPr="1633803C">
        <w:rPr>
          <w:rFonts w:ascii="Times New Roman" w:eastAsia="Times New Roman" w:hAnsi="Times New Roman" w:cs="Times New Roman"/>
          <w:color w:val="000000" w:themeColor="text1"/>
          <w:sz w:val="24"/>
          <w:szCs w:val="24"/>
        </w:rPr>
        <w:t xml:space="preserve">Supported by my skills in process automation, change management, achievement orientation, humility, and resilience, and backed by my academic and professional background, I have the ability and conviction to develop my project, which will benefit the economy and society of the United States. </w:t>
      </w:r>
      <w:r w:rsidRPr="1633803C">
        <w:rPr>
          <w:rFonts w:ascii="Times New Roman" w:eastAsia="Times New Roman" w:hAnsi="Times New Roman" w:cs="Times New Roman"/>
          <w:sz w:val="24"/>
          <w:szCs w:val="24"/>
        </w:rPr>
        <w:t xml:space="preserve"> </w:t>
      </w:r>
    </w:p>
    <w:p w14:paraId="71AF48C7" w14:textId="0FCF7210" w:rsidR="1633803C" w:rsidRDefault="1633803C" w:rsidP="1633803C">
      <w:pPr>
        <w:jc w:val="both"/>
        <w:rPr>
          <w:rFonts w:ascii="Times New Roman" w:eastAsia="Times New Roman" w:hAnsi="Times New Roman" w:cs="Times New Roman"/>
          <w:sz w:val="24"/>
          <w:szCs w:val="24"/>
        </w:rPr>
      </w:pPr>
    </w:p>
    <w:p w14:paraId="2D24987E" w14:textId="501B835B" w:rsidR="343A1E27" w:rsidRDefault="343A1E27" w:rsidP="1633803C">
      <w:pPr>
        <w:jc w:val="both"/>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 xml:space="preserve">Respectfully, </w:t>
      </w:r>
    </w:p>
    <w:p w14:paraId="35F656EF" w14:textId="1E3EC7BC" w:rsidR="1633803C" w:rsidRDefault="1633803C" w:rsidP="1633803C">
      <w:pPr>
        <w:jc w:val="both"/>
        <w:rPr>
          <w:rFonts w:ascii="Times New Roman" w:eastAsia="Times New Roman" w:hAnsi="Times New Roman" w:cs="Times New Roman"/>
          <w:color w:val="000000" w:themeColor="text1"/>
          <w:sz w:val="24"/>
          <w:szCs w:val="24"/>
        </w:rPr>
      </w:pPr>
    </w:p>
    <w:p w14:paraId="13170FA7" w14:textId="71E790C2" w:rsidR="1633803C" w:rsidRDefault="1633803C" w:rsidP="1633803C">
      <w:pPr>
        <w:spacing w:line="360" w:lineRule="auto"/>
        <w:rPr>
          <w:rFonts w:ascii="Times New Roman" w:eastAsia="Times New Roman" w:hAnsi="Times New Roman" w:cs="Times New Roman"/>
          <w:sz w:val="24"/>
          <w:szCs w:val="24"/>
        </w:rPr>
      </w:pPr>
    </w:p>
    <w:p w14:paraId="60C4264A" w14:textId="77777777" w:rsidR="00923E55" w:rsidRPr="002F5480" w:rsidRDefault="00E63F86" w:rsidP="1633803C">
      <w:pPr>
        <w:rPr>
          <w:rFonts w:ascii="Times New Roman" w:eastAsia="Times New Roman" w:hAnsi="Times New Roman" w:cs="Times New Roman"/>
          <w:sz w:val="24"/>
          <w:szCs w:val="24"/>
        </w:rPr>
      </w:pPr>
      <w:r w:rsidRPr="1633803C">
        <w:rPr>
          <w:rFonts w:ascii="Times New Roman" w:eastAsia="Times New Roman" w:hAnsi="Times New Roman" w:cs="Times New Roman"/>
          <w:sz w:val="24"/>
          <w:szCs w:val="24"/>
        </w:rPr>
        <w:t>______________________________________</w:t>
      </w:r>
      <w:r w:rsidR="00923E55" w:rsidRPr="1633803C">
        <w:rPr>
          <w:rFonts w:ascii="Times New Roman" w:eastAsia="Times New Roman" w:hAnsi="Times New Roman" w:cs="Times New Roman"/>
          <w:sz w:val="24"/>
          <w:szCs w:val="24"/>
        </w:rPr>
        <w:t xml:space="preserve"> </w:t>
      </w:r>
    </w:p>
    <w:p w14:paraId="7670C580" w14:textId="6947FD94" w:rsidR="27FD9FC0" w:rsidRDefault="27FD9FC0" w:rsidP="1633803C">
      <w:r w:rsidRPr="1633803C">
        <w:rPr>
          <w:rFonts w:ascii="Times New Roman" w:eastAsia="Times New Roman" w:hAnsi="Times New Roman" w:cs="Times New Roman"/>
          <w:sz w:val="24"/>
          <w:szCs w:val="24"/>
        </w:rPr>
        <w:t>Oscar Jimenez Montero</w:t>
      </w:r>
    </w:p>
    <w:sectPr w:rsidR="27FD9FC0">
      <w:footerReference w:type="even"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essica Gandhi" w:date="2024-12-03T15:52:00Z" w:initials="JG">
    <w:p w14:paraId="0EA48748" w14:textId="281AAD01" w:rsidR="00421BC7" w:rsidRDefault="00421BC7">
      <w:pPr>
        <w:pStyle w:val="CommentText"/>
      </w:pPr>
      <w:r>
        <w:rPr>
          <w:rStyle w:val="CommentReference"/>
        </w:rPr>
        <w:annotationRef/>
      </w:r>
      <w:r w:rsidRPr="56D7E5DA">
        <w:t xml:space="preserve">Oscar, can you please provide a couple examples of different companies you could potentially partner with that would help with advancing your endeavor </w:t>
      </w:r>
    </w:p>
  </w:comment>
  <w:comment w:id="3" w:author="Oscar Jimenez" w:date="2024-12-04T12:26:00Z" w:initials="OJ">
    <w:p w14:paraId="34D7DC31" w14:textId="77777777" w:rsidR="005B2D3B" w:rsidRDefault="005B2D3B" w:rsidP="005B2D3B">
      <w:pPr>
        <w:pStyle w:val="CommentText"/>
      </w:pPr>
      <w:r>
        <w:rPr>
          <w:rStyle w:val="CommentReference"/>
        </w:rPr>
        <w:annotationRef/>
      </w:r>
      <w:r>
        <w:t>Done</w:t>
      </w:r>
    </w:p>
  </w:comment>
  <w:comment w:id="0" w:author="Jessica Gandhi" w:date="2024-12-03T17:15:00Z" w:initials="JG">
    <w:p w14:paraId="18DA9E9F" w14:textId="070D2143" w:rsidR="00421BC7" w:rsidRDefault="00421BC7">
      <w:pPr>
        <w:pStyle w:val="CommentText"/>
      </w:pPr>
      <w:r>
        <w:rPr>
          <w:rStyle w:val="CommentReference"/>
        </w:rPr>
        <w:annotationRef/>
      </w:r>
      <w:r w:rsidRPr="5F28C79F">
        <w:t>Oscar, we have added many of these details so please review to ensure it is applicable to you and review/revise/remove as needed using track changes</w:t>
      </w:r>
    </w:p>
  </w:comment>
  <w:comment w:id="1" w:author="Oscar Jimenez" w:date="2024-12-04T12:22:00Z" w:initials="OJ">
    <w:p w14:paraId="6242E0A2" w14:textId="77777777" w:rsidR="005B2D3B" w:rsidRDefault="005B2D3B" w:rsidP="005B2D3B">
      <w:pPr>
        <w:pStyle w:val="CommentText"/>
      </w:pPr>
      <w:r>
        <w:rPr>
          <w:rStyle w:val="CommentReference"/>
        </w:rPr>
        <w:annotationRef/>
      </w:r>
      <w:r>
        <w:t>Agreed</w:t>
      </w:r>
    </w:p>
  </w:comment>
  <w:comment w:id="12" w:author="Jessica Gandhi" w:date="2024-12-03T17:14:00Z" w:initials="JG">
    <w:p w14:paraId="508EA8EF" w14:textId="5A8842DB" w:rsidR="00421BC7" w:rsidRDefault="00421BC7">
      <w:pPr>
        <w:pStyle w:val="CommentText"/>
      </w:pPr>
      <w:r>
        <w:rPr>
          <w:rStyle w:val="CommentReference"/>
        </w:rPr>
        <w:annotationRef/>
      </w:r>
      <w:r w:rsidRPr="5ADB9496">
        <w:t xml:space="preserve">Please specify a city if possible and indicate why you have chosen that location including positive impacts to the area. Please provide 1-2 paragraphs in this section to describe why you have chosen the specific location. </w:t>
      </w:r>
    </w:p>
  </w:comment>
  <w:comment w:id="13" w:author="Oscar Jimenez" w:date="2024-12-04T12:28:00Z" w:initials="OJ">
    <w:p w14:paraId="68CB4B70" w14:textId="77777777" w:rsidR="005B2D3B" w:rsidRDefault="005B2D3B" w:rsidP="005B2D3B">
      <w:pPr>
        <w:pStyle w:val="CommentText"/>
      </w:pPr>
      <w:r>
        <w:rPr>
          <w:rStyle w:val="CommentReference"/>
        </w:rPr>
        <w:annotationRef/>
      </w:r>
      <w:r>
        <w:t>This info is above in point #3. location, reason</w:t>
      </w:r>
    </w:p>
  </w:comment>
  <w:comment w:id="57" w:author="Jessica Gandhi" w:date="2024-12-03T17:03:00Z" w:initials="JG">
    <w:p w14:paraId="5925B7D9" w14:textId="09DA9BF7" w:rsidR="00421BC7" w:rsidRDefault="00421BC7">
      <w:pPr>
        <w:pStyle w:val="CommentText"/>
      </w:pPr>
      <w:r>
        <w:rPr>
          <w:rStyle w:val="CommentReference"/>
        </w:rPr>
        <w:annotationRef/>
      </w:r>
      <w:r w:rsidRPr="158A0FAB">
        <w:t xml:space="preserve">Please fill out the income projections below and in the notes section please include an explanation of how you calculated these figures (for example: how much you will be charging per service and whether it would be paid on an hourly or project basis. If hourly, please indicate how many hours you expect to provide of each service in each year. If by project, please indicate how many projects you expect to complete each year). </w:t>
      </w:r>
      <w:r w:rsidRPr="5263328F">
        <w:rPr>
          <w:b/>
          <w:bCs/>
        </w:rPr>
        <w:t>Please also keep in mind in your initial filing you had mentioned 25,000 - 50,000 fee structure to your clients.</w:t>
      </w:r>
      <w:r w:rsidRPr="1FE7379F">
        <w:t xml:space="preserve"> In addition, please add sources (such as websites included as footnotes to the specific fee) supporting the fact that your fees are reasonable in the industry in the U.S. </w:t>
      </w:r>
    </w:p>
  </w:comment>
  <w:comment w:id="268" w:author="Jessica Gandhi" w:date="2024-12-03T17:07:00Z" w:initials="JG">
    <w:p w14:paraId="3374FE68" w14:textId="569D1127" w:rsidR="00421BC7" w:rsidRDefault="00421BC7">
      <w:pPr>
        <w:pStyle w:val="CommentText"/>
      </w:pPr>
      <w:r>
        <w:rPr>
          <w:rStyle w:val="CommentReference"/>
        </w:rPr>
        <w:annotationRef/>
      </w:r>
      <w:r w:rsidRPr="4F11449F">
        <w:t xml:space="preserve">Please fill out the section below, deleting any expenses that are inapplicable and adding any others that are. </w:t>
      </w:r>
      <w:r w:rsidRPr="719860F1">
        <w:rPr>
          <w:b/>
          <w:bCs/>
          <w:u w:val="single"/>
        </w:rPr>
        <w:t xml:space="preserve">In the notes section below, please make sure to add sources (such as website links as footnotes) for these operating expenses to confirm that they are reasonable. </w:t>
      </w:r>
      <w:r w:rsidRPr="326749C3">
        <w:t xml:space="preserve">For example, if you are planning to rent an office, please provide a citation to a website confirming the rent amount is reasonable for the location and size of space you would need.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A48748" w15:done="0"/>
  <w15:commentEx w15:paraId="34D7DC31" w15:paraIdParent="0EA48748" w15:done="0"/>
  <w15:commentEx w15:paraId="18DA9E9F" w15:done="0"/>
  <w15:commentEx w15:paraId="6242E0A2" w15:paraIdParent="18DA9E9F" w15:done="0"/>
  <w15:commentEx w15:paraId="508EA8EF" w15:done="0"/>
  <w15:commentEx w15:paraId="68CB4B70" w15:paraIdParent="508EA8EF" w15:done="0"/>
  <w15:commentEx w15:paraId="5925B7D9" w15:done="0"/>
  <w15:commentEx w15:paraId="3374FE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817F3F" w16cex:dateUtc="2024-12-03T21:52:00Z"/>
  <w16cex:commentExtensible w16cex:durableId="47FAEA37" w16cex:dateUtc="2024-12-04T18:26:00Z"/>
  <w16cex:commentExtensible w16cex:durableId="0844BC3E" w16cex:dateUtc="2024-12-03T23:15:00Z"/>
  <w16cex:commentExtensible w16cex:durableId="54463EBC" w16cex:dateUtc="2024-12-04T18:22:00Z"/>
  <w16cex:commentExtensible w16cex:durableId="4115E2F1" w16cex:dateUtc="2024-12-03T23:14:00Z"/>
  <w16cex:commentExtensible w16cex:durableId="2F7BA061" w16cex:dateUtc="2024-12-04T18:28:00Z"/>
  <w16cex:commentExtensible w16cex:durableId="7B7BA54A" w16cex:dateUtc="2024-12-03T23:03:00Z"/>
  <w16cex:commentExtensible w16cex:durableId="33DE4923" w16cex:dateUtc="2024-12-03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A48748" w16cid:durableId="34817F3F"/>
  <w16cid:commentId w16cid:paraId="34D7DC31" w16cid:durableId="47FAEA37"/>
  <w16cid:commentId w16cid:paraId="18DA9E9F" w16cid:durableId="0844BC3E"/>
  <w16cid:commentId w16cid:paraId="6242E0A2" w16cid:durableId="54463EBC"/>
  <w16cid:commentId w16cid:paraId="508EA8EF" w16cid:durableId="4115E2F1"/>
  <w16cid:commentId w16cid:paraId="68CB4B70" w16cid:durableId="2F7BA061"/>
  <w16cid:commentId w16cid:paraId="5925B7D9" w16cid:durableId="7B7BA54A"/>
  <w16cid:commentId w16cid:paraId="3374FE68" w16cid:durableId="33DE49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A8DC4" w14:textId="77777777" w:rsidR="006B56B8" w:rsidRDefault="006B56B8" w:rsidP="006B56B8">
      <w:pPr>
        <w:spacing w:after="0" w:line="240" w:lineRule="auto"/>
      </w:pPr>
      <w:r>
        <w:separator/>
      </w:r>
    </w:p>
  </w:endnote>
  <w:endnote w:type="continuationSeparator" w:id="0">
    <w:p w14:paraId="012F20C5" w14:textId="77777777" w:rsidR="006B56B8" w:rsidRDefault="006B56B8" w:rsidP="006B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BE882" w14:textId="0E81C687" w:rsidR="006B56B8" w:rsidRDefault="006B56B8">
    <w:pPr>
      <w:pStyle w:val="Footer"/>
    </w:pPr>
    <w:r>
      <w:rPr>
        <w:noProof/>
      </w:rPr>
      <mc:AlternateContent>
        <mc:Choice Requires="wps">
          <w:drawing>
            <wp:anchor distT="0" distB="0" distL="0" distR="0" simplePos="0" relativeHeight="251659264" behindDoc="0" locked="0" layoutInCell="1" allowOverlap="1" wp14:anchorId="23A9EF1A" wp14:editId="6C03E2B5">
              <wp:simplePos x="635" y="635"/>
              <wp:positionH relativeFrom="page">
                <wp:align>left</wp:align>
              </wp:positionH>
              <wp:positionV relativeFrom="page">
                <wp:align>bottom</wp:align>
              </wp:positionV>
              <wp:extent cx="2865120" cy="357505"/>
              <wp:effectExtent l="0" t="0" r="11430" b="0"/>
              <wp:wrapNone/>
              <wp:docPr id="30675124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6C53247B" w14:textId="4CAB7DCA"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A9EF1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5.6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" filled="f" stroked="f">
              <v:textbox style="mso-fit-shape-to-text:t" inset="20pt,0,0,15pt">
                <w:txbxContent>
                  <w:p w14:paraId="6C53247B" w14:textId="4CAB7DCA"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5E3F2" w14:textId="727199FE" w:rsidR="006B56B8" w:rsidRDefault="006B56B8">
    <w:pPr>
      <w:pStyle w:val="Footer"/>
    </w:pPr>
    <w:r>
      <w:rPr>
        <w:noProof/>
      </w:rPr>
      <mc:AlternateContent>
        <mc:Choice Requires="wps">
          <w:drawing>
            <wp:anchor distT="0" distB="0" distL="0" distR="0" simplePos="0" relativeHeight="251658240" behindDoc="0" locked="0" layoutInCell="1" allowOverlap="1" wp14:anchorId="0B2DA627" wp14:editId="4498F897">
              <wp:simplePos x="635" y="635"/>
              <wp:positionH relativeFrom="page">
                <wp:align>left</wp:align>
              </wp:positionH>
              <wp:positionV relativeFrom="page">
                <wp:align>bottom</wp:align>
              </wp:positionV>
              <wp:extent cx="2865120" cy="357505"/>
              <wp:effectExtent l="0" t="0" r="11430" b="0"/>
              <wp:wrapNone/>
              <wp:docPr id="926373436"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65120" cy="357505"/>
                      </a:xfrm>
                      <a:prstGeom prst="rect">
                        <a:avLst/>
                      </a:prstGeom>
                      <a:noFill/>
                      <a:ln>
                        <a:noFill/>
                      </a:ln>
                    </wps:spPr>
                    <wps:txbx>
                      <w:txbxContent>
                        <w:p w14:paraId="709598F4" w14:textId="3619CF5D"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DA627" id="_x0000_t202" coordsize="21600,21600" o:spt="202" path="m,l,21600r21600,l21600,xe">
              <v:stroke joinstyle="miter"/>
              <v:path gradientshapeok="t" o:connecttype="rect"/>
            </v:shapetype>
            <v:shape id="Text Box 1" o:spid="_x0000_s1027" type="#_x0000_t202" alt="Classification: Western Union Unrestricted Internal " style="position:absolute;margin-left:0;margin-top:0;width:225.6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" filled="f" stroked="f">
              <v:textbox style="mso-fit-shape-to-text:t" inset="20pt,0,0,15pt">
                <w:txbxContent>
                  <w:p w14:paraId="709598F4" w14:textId="3619CF5D" w:rsidR="006B56B8" w:rsidRPr="006B56B8" w:rsidRDefault="006B56B8" w:rsidP="006B56B8">
                    <w:pPr>
                      <w:spacing w:after="0"/>
                      <w:rPr>
                        <w:rFonts w:ascii="Calibri" w:eastAsia="Calibri" w:hAnsi="Calibri" w:cs="Calibri"/>
                        <w:noProof/>
                        <w:color w:val="000000"/>
                        <w:sz w:val="20"/>
                        <w:szCs w:val="20"/>
                      </w:rPr>
                    </w:pPr>
                    <w:r w:rsidRPr="006B56B8">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296D8" w14:textId="77777777" w:rsidR="006B56B8" w:rsidRDefault="006B56B8" w:rsidP="006B56B8">
      <w:pPr>
        <w:spacing w:after="0" w:line="240" w:lineRule="auto"/>
      </w:pPr>
      <w:r>
        <w:separator/>
      </w:r>
    </w:p>
  </w:footnote>
  <w:footnote w:type="continuationSeparator" w:id="0">
    <w:p w14:paraId="1E5EC507" w14:textId="77777777" w:rsidR="006B56B8" w:rsidRDefault="006B56B8" w:rsidP="006B5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3D81"/>
    <w:multiLevelType w:val="hybridMultilevel"/>
    <w:tmpl w:val="7152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6030"/>
    <w:multiLevelType w:val="hybridMultilevel"/>
    <w:tmpl w:val="430C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7750"/>
    <w:multiLevelType w:val="hybridMultilevel"/>
    <w:tmpl w:val="5052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A64E5"/>
    <w:multiLevelType w:val="multilevel"/>
    <w:tmpl w:val="DCDE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14137"/>
    <w:multiLevelType w:val="hybridMultilevel"/>
    <w:tmpl w:val="5CE06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90693"/>
    <w:multiLevelType w:val="hybridMultilevel"/>
    <w:tmpl w:val="D27A0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522580"/>
    <w:multiLevelType w:val="hybridMultilevel"/>
    <w:tmpl w:val="A32EC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B4114B"/>
    <w:multiLevelType w:val="hybridMultilevel"/>
    <w:tmpl w:val="2A766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4B34D3"/>
    <w:multiLevelType w:val="hybridMultilevel"/>
    <w:tmpl w:val="92BA6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955DC8"/>
    <w:multiLevelType w:val="hybridMultilevel"/>
    <w:tmpl w:val="04EC3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3546CC"/>
    <w:multiLevelType w:val="hybridMultilevel"/>
    <w:tmpl w:val="36E44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F5158"/>
    <w:multiLevelType w:val="hybridMultilevel"/>
    <w:tmpl w:val="7626F028"/>
    <w:lvl w:ilvl="0" w:tplc="3672FFDA">
      <w:start w:val="1"/>
      <w:numFmt w:val="upperLetter"/>
      <w:lvlText w:val="%1."/>
      <w:lvlJc w:val="left"/>
      <w:pPr>
        <w:ind w:left="720" w:hanging="360"/>
      </w:pPr>
      <w:rPr>
        <w:rFonts w:hint="default"/>
        <w:b/>
        <w:bCs/>
      </w:rPr>
    </w:lvl>
    <w:lvl w:ilvl="1" w:tplc="D5A6D84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E6D09"/>
    <w:multiLevelType w:val="hybridMultilevel"/>
    <w:tmpl w:val="68945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662FA9"/>
    <w:multiLevelType w:val="hybridMultilevel"/>
    <w:tmpl w:val="51BA9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0863F7"/>
    <w:multiLevelType w:val="hybridMultilevel"/>
    <w:tmpl w:val="7020108E"/>
    <w:lvl w:ilvl="0" w:tplc="95F2D8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3441D"/>
    <w:multiLevelType w:val="hybridMultilevel"/>
    <w:tmpl w:val="F10E62E4"/>
    <w:lvl w:ilvl="0" w:tplc="27FC53B8">
      <w:start w:val="1"/>
      <w:numFmt w:val="bullet"/>
      <w:lvlText w:val=""/>
      <w:lvlJc w:val="left"/>
      <w:pPr>
        <w:ind w:left="720" w:hanging="360"/>
      </w:pPr>
      <w:rPr>
        <w:rFonts w:ascii="Symbol" w:hAnsi="Symbol" w:hint="default"/>
      </w:rPr>
    </w:lvl>
    <w:lvl w:ilvl="1" w:tplc="4EFEC108">
      <w:start w:val="1"/>
      <w:numFmt w:val="bullet"/>
      <w:lvlText w:val="o"/>
      <w:lvlJc w:val="left"/>
      <w:pPr>
        <w:ind w:left="1440" w:hanging="360"/>
      </w:pPr>
      <w:rPr>
        <w:rFonts w:ascii="Courier New" w:hAnsi="Courier New" w:hint="default"/>
      </w:rPr>
    </w:lvl>
    <w:lvl w:ilvl="2" w:tplc="FF26F5BC">
      <w:start w:val="1"/>
      <w:numFmt w:val="bullet"/>
      <w:lvlText w:val=""/>
      <w:lvlJc w:val="left"/>
      <w:pPr>
        <w:ind w:left="2160" w:hanging="360"/>
      </w:pPr>
      <w:rPr>
        <w:rFonts w:ascii="Wingdings" w:hAnsi="Wingdings" w:hint="default"/>
      </w:rPr>
    </w:lvl>
    <w:lvl w:ilvl="3" w:tplc="F72ABB46">
      <w:start w:val="1"/>
      <w:numFmt w:val="bullet"/>
      <w:lvlText w:val=""/>
      <w:lvlJc w:val="left"/>
      <w:pPr>
        <w:ind w:left="2880" w:hanging="360"/>
      </w:pPr>
      <w:rPr>
        <w:rFonts w:ascii="Symbol" w:hAnsi="Symbol" w:hint="default"/>
      </w:rPr>
    </w:lvl>
    <w:lvl w:ilvl="4" w:tplc="DE922DCE">
      <w:start w:val="1"/>
      <w:numFmt w:val="bullet"/>
      <w:lvlText w:val="o"/>
      <w:lvlJc w:val="left"/>
      <w:pPr>
        <w:ind w:left="3600" w:hanging="360"/>
      </w:pPr>
      <w:rPr>
        <w:rFonts w:ascii="Courier New" w:hAnsi="Courier New" w:hint="default"/>
      </w:rPr>
    </w:lvl>
    <w:lvl w:ilvl="5" w:tplc="854ACEAA">
      <w:start w:val="1"/>
      <w:numFmt w:val="bullet"/>
      <w:lvlText w:val=""/>
      <w:lvlJc w:val="left"/>
      <w:pPr>
        <w:ind w:left="4320" w:hanging="360"/>
      </w:pPr>
      <w:rPr>
        <w:rFonts w:ascii="Wingdings" w:hAnsi="Wingdings" w:hint="default"/>
      </w:rPr>
    </w:lvl>
    <w:lvl w:ilvl="6" w:tplc="FA48673C">
      <w:start w:val="1"/>
      <w:numFmt w:val="bullet"/>
      <w:lvlText w:val=""/>
      <w:lvlJc w:val="left"/>
      <w:pPr>
        <w:ind w:left="5040" w:hanging="360"/>
      </w:pPr>
      <w:rPr>
        <w:rFonts w:ascii="Symbol" w:hAnsi="Symbol" w:hint="default"/>
      </w:rPr>
    </w:lvl>
    <w:lvl w:ilvl="7" w:tplc="FD322C18">
      <w:start w:val="1"/>
      <w:numFmt w:val="bullet"/>
      <w:lvlText w:val="o"/>
      <w:lvlJc w:val="left"/>
      <w:pPr>
        <w:ind w:left="5760" w:hanging="360"/>
      </w:pPr>
      <w:rPr>
        <w:rFonts w:ascii="Courier New" w:hAnsi="Courier New" w:hint="default"/>
      </w:rPr>
    </w:lvl>
    <w:lvl w:ilvl="8" w:tplc="21FE9A24">
      <w:start w:val="1"/>
      <w:numFmt w:val="bullet"/>
      <w:lvlText w:val=""/>
      <w:lvlJc w:val="left"/>
      <w:pPr>
        <w:ind w:left="6480" w:hanging="360"/>
      </w:pPr>
      <w:rPr>
        <w:rFonts w:ascii="Wingdings" w:hAnsi="Wingdings" w:hint="default"/>
      </w:rPr>
    </w:lvl>
  </w:abstractNum>
  <w:num w:numId="1" w16cid:durableId="1447507655">
    <w:abstractNumId w:val="15"/>
  </w:num>
  <w:num w:numId="2" w16cid:durableId="1910381529">
    <w:abstractNumId w:val="0"/>
  </w:num>
  <w:num w:numId="3" w16cid:durableId="988099350">
    <w:abstractNumId w:val="4"/>
  </w:num>
  <w:num w:numId="4" w16cid:durableId="540047065">
    <w:abstractNumId w:val="1"/>
  </w:num>
  <w:num w:numId="5" w16cid:durableId="1044211442">
    <w:abstractNumId w:val="2"/>
  </w:num>
  <w:num w:numId="6" w16cid:durableId="406268300">
    <w:abstractNumId w:val="10"/>
  </w:num>
  <w:num w:numId="7" w16cid:durableId="419522127">
    <w:abstractNumId w:val="11"/>
  </w:num>
  <w:num w:numId="8" w16cid:durableId="984622594">
    <w:abstractNumId w:val="8"/>
  </w:num>
  <w:num w:numId="9" w16cid:durableId="1003553714">
    <w:abstractNumId w:val="12"/>
  </w:num>
  <w:num w:numId="10" w16cid:durableId="1680237225">
    <w:abstractNumId w:val="6"/>
  </w:num>
  <w:num w:numId="11" w16cid:durableId="1477648657">
    <w:abstractNumId w:val="9"/>
  </w:num>
  <w:num w:numId="12" w16cid:durableId="1763836522">
    <w:abstractNumId w:val="7"/>
  </w:num>
  <w:num w:numId="13" w16cid:durableId="416361980">
    <w:abstractNumId w:val="13"/>
  </w:num>
  <w:num w:numId="14" w16cid:durableId="1919753445">
    <w:abstractNumId w:val="5"/>
  </w:num>
  <w:num w:numId="15" w16cid:durableId="1952128950">
    <w:abstractNumId w:val="14"/>
  </w:num>
  <w:num w:numId="16" w16cid:durableId="4966996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scar Jimenez">
    <w15:presenceInfo w15:providerId="AD" w15:userId="S::Oscar.Jimenez@wu.com::b0b49df9-6768-4faa-af7d-21a4760c076d"/>
  </w15:person>
  <w15:person w15:author="Jessica Gandhi">
    <w15:presenceInfo w15:providerId="AD" w15:userId="S::jgandhi@colombohurd.com::834f0de4-c9e3-47c5-941e-b450981113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38"/>
    <w:rsid w:val="000027CA"/>
    <w:rsid w:val="00002AB0"/>
    <w:rsid w:val="00007578"/>
    <w:rsid w:val="00034419"/>
    <w:rsid w:val="00034C05"/>
    <w:rsid w:val="00041CCA"/>
    <w:rsid w:val="00042297"/>
    <w:rsid w:val="00057870"/>
    <w:rsid w:val="00071FD0"/>
    <w:rsid w:val="00073762"/>
    <w:rsid w:val="00077EFA"/>
    <w:rsid w:val="00085EA0"/>
    <w:rsid w:val="00091D36"/>
    <w:rsid w:val="00096DB7"/>
    <w:rsid w:val="000A012C"/>
    <w:rsid w:val="000A1C76"/>
    <w:rsid w:val="000A2132"/>
    <w:rsid w:val="000A244C"/>
    <w:rsid w:val="000A3CA0"/>
    <w:rsid w:val="000B351E"/>
    <w:rsid w:val="000B7EB2"/>
    <w:rsid w:val="000C1321"/>
    <w:rsid w:val="000C1595"/>
    <w:rsid w:val="000C5D1A"/>
    <w:rsid w:val="000D0441"/>
    <w:rsid w:val="000D1396"/>
    <w:rsid w:val="000D508E"/>
    <w:rsid w:val="000D74FB"/>
    <w:rsid w:val="000E5AE7"/>
    <w:rsid w:val="000F0008"/>
    <w:rsid w:val="000F2DE7"/>
    <w:rsid w:val="001062E9"/>
    <w:rsid w:val="001263C6"/>
    <w:rsid w:val="00133146"/>
    <w:rsid w:val="00134B46"/>
    <w:rsid w:val="00140E10"/>
    <w:rsid w:val="00151160"/>
    <w:rsid w:val="00152551"/>
    <w:rsid w:val="00166153"/>
    <w:rsid w:val="00170011"/>
    <w:rsid w:val="001751C5"/>
    <w:rsid w:val="00180412"/>
    <w:rsid w:val="00192488"/>
    <w:rsid w:val="00193080"/>
    <w:rsid w:val="0019521B"/>
    <w:rsid w:val="001A22AD"/>
    <w:rsid w:val="001A3D43"/>
    <w:rsid w:val="001A5BAF"/>
    <w:rsid w:val="001A683A"/>
    <w:rsid w:val="001B4D19"/>
    <w:rsid w:val="001B536F"/>
    <w:rsid w:val="001C266C"/>
    <w:rsid w:val="001D1F7F"/>
    <w:rsid w:val="001D1F81"/>
    <w:rsid w:val="001D57BD"/>
    <w:rsid w:val="001D6DFD"/>
    <w:rsid w:val="001E3783"/>
    <w:rsid w:val="001F4895"/>
    <w:rsid w:val="001F575B"/>
    <w:rsid w:val="0020058C"/>
    <w:rsid w:val="0020206B"/>
    <w:rsid w:val="002040C5"/>
    <w:rsid w:val="00210F42"/>
    <w:rsid w:val="00212199"/>
    <w:rsid w:val="002219F6"/>
    <w:rsid w:val="0022264F"/>
    <w:rsid w:val="0023344F"/>
    <w:rsid w:val="00234CE7"/>
    <w:rsid w:val="00245B58"/>
    <w:rsid w:val="00247EB4"/>
    <w:rsid w:val="00252BC9"/>
    <w:rsid w:val="00254485"/>
    <w:rsid w:val="002657BA"/>
    <w:rsid w:val="00267760"/>
    <w:rsid w:val="00271925"/>
    <w:rsid w:val="002740EC"/>
    <w:rsid w:val="00283A07"/>
    <w:rsid w:val="002868F5"/>
    <w:rsid w:val="002974C0"/>
    <w:rsid w:val="002A7C9B"/>
    <w:rsid w:val="002B0106"/>
    <w:rsid w:val="002B0851"/>
    <w:rsid w:val="002B114A"/>
    <w:rsid w:val="002B57DB"/>
    <w:rsid w:val="002B6432"/>
    <w:rsid w:val="002B67C6"/>
    <w:rsid w:val="002B75F3"/>
    <w:rsid w:val="002C0DBC"/>
    <w:rsid w:val="002C176F"/>
    <w:rsid w:val="002C42F4"/>
    <w:rsid w:val="002D2DBF"/>
    <w:rsid w:val="002D3A26"/>
    <w:rsid w:val="002F5480"/>
    <w:rsid w:val="00300C75"/>
    <w:rsid w:val="00302033"/>
    <w:rsid w:val="0031295C"/>
    <w:rsid w:val="003220FC"/>
    <w:rsid w:val="00330F4A"/>
    <w:rsid w:val="00337032"/>
    <w:rsid w:val="00342169"/>
    <w:rsid w:val="00350D1B"/>
    <w:rsid w:val="00351F41"/>
    <w:rsid w:val="00353AC5"/>
    <w:rsid w:val="00360488"/>
    <w:rsid w:val="003621BC"/>
    <w:rsid w:val="00366139"/>
    <w:rsid w:val="003732E6"/>
    <w:rsid w:val="00380120"/>
    <w:rsid w:val="003802E3"/>
    <w:rsid w:val="00380D1A"/>
    <w:rsid w:val="00385BF3"/>
    <w:rsid w:val="003872D6"/>
    <w:rsid w:val="00390080"/>
    <w:rsid w:val="00392AA4"/>
    <w:rsid w:val="0039649D"/>
    <w:rsid w:val="003A7329"/>
    <w:rsid w:val="003A7FA0"/>
    <w:rsid w:val="003B7129"/>
    <w:rsid w:val="003B72EE"/>
    <w:rsid w:val="003C14A8"/>
    <w:rsid w:val="003C1F53"/>
    <w:rsid w:val="003D1A45"/>
    <w:rsid w:val="003D4CB0"/>
    <w:rsid w:val="003D6546"/>
    <w:rsid w:val="003D6981"/>
    <w:rsid w:val="003E3342"/>
    <w:rsid w:val="003E74C1"/>
    <w:rsid w:val="003F0801"/>
    <w:rsid w:val="003F4356"/>
    <w:rsid w:val="003F6D9D"/>
    <w:rsid w:val="003F7D1B"/>
    <w:rsid w:val="004027BB"/>
    <w:rsid w:val="00404163"/>
    <w:rsid w:val="004069DC"/>
    <w:rsid w:val="0041073A"/>
    <w:rsid w:val="00421BC7"/>
    <w:rsid w:val="00422417"/>
    <w:rsid w:val="00424FD3"/>
    <w:rsid w:val="00433C21"/>
    <w:rsid w:val="00436DB7"/>
    <w:rsid w:val="0044290E"/>
    <w:rsid w:val="004449F4"/>
    <w:rsid w:val="00446162"/>
    <w:rsid w:val="00451FE0"/>
    <w:rsid w:val="00454100"/>
    <w:rsid w:val="00457452"/>
    <w:rsid w:val="00462476"/>
    <w:rsid w:val="00466680"/>
    <w:rsid w:val="00477A7C"/>
    <w:rsid w:val="00486DD4"/>
    <w:rsid w:val="004910FC"/>
    <w:rsid w:val="004B02E5"/>
    <w:rsid w:val="004B4697"/>
    <w:rsid w:val="004B75C8"/>
    <w:rsid w:val="004B790F"/>
    <w:rsid w:val="004C1449"/>
    <w:rsid w:val="004C34FA"/>
    <w:rsid w:val="004D039B"/>
    <w:rsid w:val="004D5160"/>
    <w:rsid w:val="004D51BF"/>
    <w:rsid w:val="004D601F"/>
    <w:rsid w:val="004D6301"/>
    <w:rsid w:val="004E0AD3"/>
    <w:rsid w:val="004E4B7A"/>
    <w:rsid w:val="004E6D13"/>
    <w:rsid w:val="004F1ECD"/>
    <w:rsid w:val="005018DA"/>
    <w:rsid w:val="00504883"/>
    <w:rsid w:val="00511264"/>
    <w:rsid w:val="00516262"/>
    <w:rsid w:val="0052613C"/>
    <w:rsid w:val="0053174B"/>
    <w:rsid w:val="005322C3"/>
    <w:rsid w:val="0054066F"/>
    <w:rsid w:val="00541C98"/>
    <w:rsid w:val="00544559"/>
    <w:rsid w:val="005449CF"/>
    <w:rsid w:val="00550EA7"/>
    <w:rsid w:val="0055287A"/>
    <w:rsid w:val="005536BE"/>
    <w:rsid w:val="0055682A"/>
    <w:rsid w:val="00562B98"/>
    <w:rsid w:val="00574478"/>
    <w:rsid w:val="00590301"/>
    <w:rsid w:val="005933EB"/>
    <w:rsid w:val="00597E4C"/>
    <w:rsid w:val="005A10DF"/>
    <w:rsid w:val="005A10FA"/>
    <w:rsid w:val="005A1B9F"/>
    <w:rsid w:val="005A31B6"/>
    <w:rsid w:val="005A5510"/>
    <w:rsid w:val="005A5B06"/>
    <w:rsid w:val="005A7C18"/>
    <w:rsid w:val="005B2D3B"/>
    <w:rsid w:val="005B62EE"/>
    <w:rsid w:val="005C3D1B"/>
    <w:rsid w:val="005D0061"/>
    <w:rsid w:val="005D4764"/>
    <w:rsid w:val="005E41DA"/>
    <w:rsid w:val="005F064D"/>
    <w:rsid w:val="00601D4E"/>
    <w:rsid w:val="0060254B"/>
    <w:rsid w:val="00602821"/>
    <w:rsid w:val="00611A9E"/>
    <w:rsid w:val="00617F2C"/>
    <w:rsid w:val="006225D3"/>
    <w:rsid w:val="00623153"/>
    <w:rsid w:val="00623A74"/>
    <w:rsid w:val="00623CC1"/>
    <w:rsid w:val="006247F7"/>
    <w:rsid w:val="00624ED7"/>
    <w:rsid w:val="00625350"/>
    <w:rsid w:val="00627A68"/>
    <w:rsid w:val="00631858"/>
    <w:rsid w:val="006332B7"/>
    <w:rsid w:val="0063416E"/>
    <w:rsid w:val="00646139"/>
    <w:rsid w:val="00654D10"/>
    <w:rsid w:val="006567B5"/>
    <w:rsid w:val="00664477"/>
    <w:rsid w:val="00665D18"/>
    <w:rsid w:val="00676412"/>
    <w:rsid w:val="0069295C"/>
    <w:rsid w:val="0069683E"/>
    <w:rsid w:val="006A5FD2"/>
    <w:rsid w:val="006B56B8"/>
    <w:rsid w:val="006B5F43"/>
    <w:rsid w:val="006B6040"/>
    <w:rsid w:val="006B62F2"/>
    <w:rsid w:val="006B6DAD"/>
    <w:rsid w:val="006C4234"/>
    <w:rsid w:val="006C4F5F"/>
    <w:rsid w:val="006D1F9F"/>
    <w:rsid w:val="006D3E48"/>
    <w:rsid w:val="006D4F2D"/>
    <w:rsid w:val="006E37ED"/>
    <w:rsid w:val="006E6C91"/>
    <w:rsid w:val="006E6E4A"/>
    <w:rsid w:val="006F19DB"/>
    <w:rsid w:val="006F1E62"/>
    <w:rsid w:val="006F5E43"/>
    <w:rsid w:val="0070446E"/>
    <w:rsid w:val="00707F82"/>
    <w:rsid w:val="00723070"/>
    <w:rsid w:val="0072546B"/>
    <w:rsid w:val="0073207E"/>
    <w:rsid w:val="00740CAA"/>
    <w:rsid w:val="00741384"/>
    <w:rsid w:val="00741A4E"/>
    <w:rsid w:val="00746087"/>
    <w:rsid w:val="00752499"/>
    <w:rsid w:val="00753A98"/>
    <w:rsid w:val="00756992"/>
    <w:rsid w:val="00761051"/>
    <w:rsid w:val="00766565"/>
    <w:rsid w:val="00777C02"/>
    <w:rsid w:val="00780763"/>
    <w:rsid w:val="00780F27"/>
    <w:rsid w:val="0078146C"/>
    <w:rsid w:val="00783D9C"/>
    <w:rsid w:val="00791D26"/>
    <w:rsid w:val="007937C9"/>
    <w:rsid w:val="007978B0"/>
    <w:rsid w:val="007A352C"/>
    <w:rsid w:val="007A401F"/>
    <w:rsid w:val="007B7657"/>
    <w:rsid w:val="007C4C4F"/>
    <w:rsid w:val="007C5846"/>
    <w:rsid w:val="007D0FCE"/>
    <w:rsid w:val="007D4A52"/>
    <w:rsid w:val="007E209F"/>
    <w:rsid w:val="007E43B7"/>
    <w:rsid w:val="007F4547"/>
    <w:rsid w:val="00800B18"/>
    <w:rsid w:val="00806973"/>
    <w:rsid w:val="00806B8D"/>
    <w:rsid w:val="00814BA3"/>
    <w:rsid w:val="008225B5"/>
    <w:rsid w:val="00826F29"/>
    <w:rsid w:val="00827F47"/>
    <w:rsid w:val="00832566"/>
    <w:rsid w:val="00834C17"/>
    <w:rsid w:val="00834DF4"/>
    <w:rsid w:val="00835390"/>
    <w:rsid w:val="00835C5B"/>
    <w:rsid w:val="0084386C"/>
    <w:rsid w:val="00852C0F"/>
    <w:rsid w:val="00853B67"/>
    <w:rsid w:val="00855731"/>
    <w:rsid w:val="00860E53"/>
    <w:rsid w:val="0086314C"/>
    <w:rsid w:val="008672C2"/>
    <w:rsid w:val="008821AF"/>
    <w:rsid w:val="00884E38"/>
    <w:rsid w:val="008A04BC"/>
    <w:rsid w:val="008B2123"/>
    <w:rsid w:val="008B54CC"/>
    <w:rsid w:val="008B5FCB"/>
    <w:rsid w:val="008B6313"/>
    <w:rsid w:val="008B7628"/>
    <w:rsid w:val="008C0155"/>
    <w:rsid w:val="008C5642"/>
    <w:rsid w:val="008F08DB"/>
    <w:rsid w:val="008F4690"/>
    <w:rsid w:val="008F4E85"/>
    <w:rsid w:val="008F7E46"/>
    <w:rsid w:val="0091062D"/>
    <w:rsid w:val="00920D7A"/>
    <w:rsid w:val="009225EE"/>
    <w:rsid w:val="00923CA9"/>
    <w:rsid w:val="00923E55"/>
    <w:rsid w:val="00937EB6"/>
    <w:rsid w:val="00943B14"/>
    <w:rsid w:val="009536CD"/>
    <w:rsid w:val="009558E3"/>
    <w:rsid w:val="009662FD"/>
    <w:rsid w:val="00967AEB"/>
    <w:rsid w:val="00971D4D"/>
    <w:rsid w:val="00973FA4"/>
    <w:rsid w:val="0098358C"/>
    <w:rsid w:val="00983613"/>
    <w:rsid w:val="009A4BFD"/>
    <w:rsid w:val="009A524F"/>
    <w:rsid w:val="009B0939"/>
    <w:rsid w:val="009B0AE1"/>
    <w:rsid w:val="009B2874"/>
    <w:rsid w:val="009B3D0A"/>
    <w:rsid w:val="009B4471"/>
    <w:rsid w:val="009B4BAC"/>
    <w:rsid w:val="009B6774"/>
    <w:rsid w:val="009B799C"/>
    <w:rsid w:val="009C00C0"/>
    <w:rsid w:val="009D08AA"/>
    <w:rsid w:val="009D782E"/>
    <w:rsid w:val="009E0F96"/>
    <w:rsid w:val="009E2539"/>
    <w:rsid w:val="009E68F3"/>
    <w:rsid w:val="009F0423"/>
    <w:rsid w:val="009F28D3"/>
    <w:rsid w:val="009F57A7"/>
    <w:rsid w:val="00A00B65"/>
    <w:rsid w:val="00A014FA"/>
    <w:rsid w:val="00A04D10"/>
    <w:rsid w:val="00A10FCE"/>
    <w:rsid w:val="00A134A8"/>
    <w:rsid w:val="00A14343"/>
    <w:rsid w:val="00A163E8"/>
    <w:rsid w:val="00A202AA"/>
    <w:rsid w:val="00A21A22"/>
    <w:rsid w:val="00A25821"/>
    <w:rsid w:val="00A31884"/>
    <w:rsid w:val="00A408FF"/>
    <w:rsid w:val="00A50A09"/>
    <w:rsid w:val="00A50CA5"/>
    <w:rsid w:val="00A51E30"/>
    <w:rsid w:val="00A57A48"/>
    <w:rsid w:val="00A623BB"/>
    <w:rsid w:val="00A63245"/>
    <w:rsid w:val="00A66180"/>
    <w:rsid w:val="00A74F59"/>
    <w:rsid w:val="00A755E6"/>
    <w:rsid w:val="00A90359"/>
    <w:rsid w:val="00A906B0"/>
    <w:rsid w:val="00A97BE2"/>
    <w:rsid w:val="00AA4B54"/>
    <w:rsid w:val="00AB0959"/>
    <w:rsid w:val="00AB6F02"/>
    <w:rsid w:val="00AC0790"/>
    <w:rsid w:val="00AC26E9"/>
    <w:rsid w:val="00AD0209"/>
    <w:rsid w:val="00AD4B03"/>
    <w:rsid w:val="00AD7531"/>
    <w:rsid w:val="00AE76F3"/>
    <w:rsid w:val="00AF6791"/>
    <w:rsid w:val="00AF79DD"/>
    <w:rsid w:val="00B0795B"/>
    <w:rsid w:val="00B121F7"/>
    <w:rsid w:val="00B12452"/>
    <w:rsid w:val="00B15DCE"/>
    <w:rsid w:val="00B37508"/>
    <w:rsid w:val="00B37998"/>
    <w:rsid w:val="00B37BC1"/>
    <w:rsid w:val="00B42D37"/>
    <w:rsid w:val="00B44123"/>
    <w:rsid w:val="00B50007"/>
    <w:rsid w:val="00B6076C"/>
    <w:rsid w:val="00B61CDC"/>
    <w:rsid w:val="00B72D2A"/>
    <w:rsid w:val="00B73C1A"/>
    <w:rsid w:val="00B73D33"/>
    <w:rsid w:val="00B75468"/>
    <w:rsid w:val="00B82CEF"/>
    <w:rsid w:val="00B87655"/>
    <w:rsid w:val="00B9002B"/>
    <w:rsid w:val="00B93DA5"/>
    <w:rsid w:val="00BA0191"/>
    <w:rsid w:val="00BA102D"/>
    <w:rsid w:val="00BA3A55"/>
    <w:rsid w:val="00BA5094"/>
    <w:rsid w:val="00BA5D98"/>
    <w:rsid w:val="00BB1A21"/>
    <w:rsid w:val="00BB5DE3"/>
    <w:rsid w:val="00BB7B75"/>
    <w:rsid w:val="00BC2329"/>
    <w:rsid w:val="00BC771D"/>
    <w:rsid w:val="00BD43F8"/>
    <w:rsid w:val="00BD63D8"/>
    <w:rsid w:val="00BE096E"/>
    <w:rsid w:val="00BE0FA2"/>
    <w:rsid w:val="00BE2780"/>
    <w:rsid w:val="00BF1A5E"/>
    <w:rsid w:val="00BF2D76"/>
    <w:rsid w:val="00BF322B"/>
    <w:rsid w:val="00BF51E9"/>
    <w:rsid w:val="00BF691C"/>
    <w:rsid w:val="00BF76B1"/>
    <w:rsid w:val="00C00969"/>
    <w:rsid w:val="00C06899"/>
    <w:rsid w:val="00C07B1B"/>
    <w:rsid w:val="00C124EE"/>
    <w:rsid w:val="00C127E9"/>
    <w:rsid w:val="00C227D8"/>
    <w:rsid w:val="00C26CA3"/>
    <w:rsid w:val="00C274CB"/>
    <w:rsid w:val="00C33A9C"/>
    <w:rsid w:val="00C40F4C"/>
    <w:rsid w:val="00C42A96"/>
    <w:rsid w:val="00C4574C"/>
    <w:rsid w:val="00C52BEC"/>
    <w:rsid w:val="00C65891"/>
    <w:rsid w:val="00C705FD"/>
    <w:rsid w:val="00C708CE"/>
    <w:rsid w:val="00C76CAF"/>
    <w:rsid w:val="00C823C2"/>
    <w:rsid w:val="00C94EDF"/>
    <w:rsid w:val="00C94F19"/>
    <w:rsid w:val="00CA6445"/>
    <w:rsid w:val="00CA7134"/>
    <w:rsid w:val="00CB3627"/>
    <w:rsid w:val="00CB4F6B"/>
    <w:rsid w:val="00CB5DB0"/>
    <w:rsid w:val="00CC43E8"/>
    <w:rsid w:val="00CC5AB9"/>
    <w:rsid w:val="00CD7070"/>
    <w:rsid w:val="00CD756A"/>
    <w:rsid w:val="00CD7943"/>
    <w:rsid w:val="00CE08A8"/>
    <w:rsid w:val="00CE1715"/>
    <w:rsid w:val="00CE3B82"/>
    <w:rsid w:val="00CE5D90"/>
    <w:rsid w:val="00CF2285"/>
    <w:rsid w:val="00CF522C"/>
    <w:rsid w:val="00CF6E52"/>
    <w:rsid w:val="00D03554"/>
    <w:rsid w:val="00D0522E"/>
    <w:rsid w:val="00D10F4C"/>
    <w:rsid w:val="00D13A0A"/>
    <w:rsid w:val="00D14628"/>
    <w:rsid w:val="00D14F80"/>
    <w:rsid w:val="00D15E68"/>
    <w:rsid w:val="00D17766"/>
    <w:rsid w:val="00D17EA2"/>
    <w:rsid w:val="00D24A52"/>
    <w:rsid w:val="00D26498"/>
    <w:rsid w:val="00D37778"/>
    <w:rsid w:val="00D43EB2"/>
    <w:rsid w:val="00D450EA"/>
    <w:rsid w:val="00D45173"/>
    <w:rsid w:val="00D461C1"/>
    <w:rsid w:val="00D508F1"/>
    <w:rsid w:val="00D7441F"/>
    <w:rsid w:val="00D80C7F"/>
    <w:rsid w:val="00D8157D"/>
    <w:rsid w:val="00D825EA"/>
    <w:rsid w:val="00D846EA"/>
    <w:rsid w:val="00D848B1"/>
    <w:rsid w:val="00D909B4"/>
    <w:rsid w:val="00D9285F"/>
    <w:rsid w:val="00D977DD"/>
    <w:rsid w:val="00DA2154"/>
    <w:rsid w:val="00DA3806"/>
    <w:rsid w:val="00DA5209"/>
    <w:rsid w:val="00DB0990"/>
    <w:rsid w:val="00DB4A03"/>
    <w:rsid w:val="00DB6601"/>
    <w:rsid w:val="00DC0100"/>
    <w:rsid w:val="00DC6DD3"/>
    <w:rsid w:val="00DD0590"/>
    <w:rsid w:val="00DD397A"/>
    <w:rsid w:val="00DD5A99"/>
    <w:rsid w:val="00DD6143"/>
    <w:rsid w:val="00DE386F"/>
    <w:rsid w:val="00DF4FCA"/>
    <w:rsid w:val="00E07585"/>
    <w:rsid w:val="00E15B9C"/>
    <w:rsid w:val="00E1745E"/>
    <w:rsid w:val="00E21735"/>
    <w:rsid w:val="00E22EFB"/>
    <w:rsid w:val="00E42870"/>
    <w:rsid w:val="00E431E2"/>
    <w:rsid w:val="00E433A4"/>
    <w:rsid w:val="00E4539C"/>
    <w:rsid w:val="00E45AF2"/>
    <w:rsid w:val="00E51584"/>
    <w:rsid w:val="00E5541A"/>
    <w:rsid w:val="00E55685"/>
    <w:rsid w:val="00E63F86"/>
    <w:rsid w:val="00E67549"/>
    <w:rsid w:val="00E74186"/>
    <w:rsid w:val="00E74D7D"/>
    <w:rsid w:val="00E75DCC"/>
    <w:rsid w:val="00E863D7"/>
    <w:rsid w:val="00E97C2F"/>
    <w:rsid w:val="00EA5E71"/>
    <w:rsid w:val="00EB28DB"/>
    <w:rsid w:val="00EB36C8"/>
    <w:rsid w:val="00EB4A44"/>
    <w:rsid w:val="00EB6E35"/>
    <w:rsid w:val="00ED0648"/>
    <w:rsid w:val="00ED2261"/>
    <w:rsid w:val="00ED3B56"/>
    <w:rsid w:val="00EE1169"/>
    <w:rsid w:val="00EE773C"/>
    <w:rsid w:val="00EF392B"/>
    <w:rsid w:val="00EF49D5"/>
    <w:rsid w:val="00EF68D6"/>
    <w:rsid w:val="00F0519F"/>
    <w:rsid w:val="00F05A27"/>
    <w:rsid w:val="00F10401"/>
    <w:rsid w:val="00F14EDE"/>
    <w:rsid w:val="00F14EF1"/>
    <w:rsid w:val="00F16952"/>
    <w:rsid w:val="00F17BCE"/>
    <w:rsid w:val="00F324AC"/>
    <w:rsid w:val="00F40DBB"/>
    <w:rsid w:val="00F44916"/>
    <w:rsid w:val="00F46723"/>
    <w:rsid w:val="00F52400"/>
    <w:rsid w:val="00F65B5D"/>
    <w:rsid w:val="00F71E60"/>
    <w:rsid w:val="00F84EAE"/>
    <w:rsid w:val="00F92B62"/>
    <w:rsid w:val="00F97E92"/>
    <w:rsid w:val="00FA297A"/>
    <w:rsid w:val="00FA428E"/>
    <w:rsid w:val="00FA6567"/>
    <w:rsid w:val="00FB225C"/>
    <w:rsid w:val="00FC691C"/>
    <w:rsid w:val="00FD0A8A"/>
    <w:rsid w:val="00FD1557"/>
    <w:rsid w:val="00FD2620"/>
    <w:rsid w:val="00FD47BF"/>
    <w:rsid w:val="00FD7CE0"/>
    <w:rsid w:val="00FF053C"/>
    <w:rsid w:val="01305AE7"/>
    <w:rsid w:val="01A13D1E"/>
    <w:rsid w:val="030D882A"/>
    <w:rsid w:val="03D421A8"/>
    <w:rsid w:val="04225E71"/>
    <w:rsid w:val="0471ACB7"/>
    <w:rsid w:val="04722455"/>
    <w:rsid w:val="049CB5AD"/>
    <w:rsid w:val="04A515BA"/>
    <w:rsid w:val="04A94D85"/>
    <w:rsid w:val="04AC0A99"/>
    <w:rsid w:val="057F77DD"/>
    <w:rsid w:val="05B18EF8"/>
    <w:rsid w:val="05B50641"/>
    <w:rsid w:val="0777D622"/>
    <w:rsid w:val="0793B94C"/>
    <w:rsid w:val="07D0A823"/>
    <w:rsid w:val="07ED5452"/>
    <w:rsid w:val="087C6602"/>
    <w:rsid w:val="0884BADF"/>
    <w:rsid w:val="097E380D"/>
    <w:rsid w:val="0A97B61C"/>
    <w:rsid w:val="0C5F9C3F"/>
    <w:rsid w:val="0DD21D55"/>
    <w:rsid w:val="0DF31F34"/>
    <w:rsid w:val="0E1106D5"/>
    <w:rsid w:val="0E185238"/>
    <w:rsid w:val="0E2B886E"/>
    <w:rsid w:val="0E5E87BE"/>
    <w:rsid w:val="0F521BEB"/>
    <w:rsid w:val="11347DAD"/>
    <w:rsid w:val="11919B6C"/>
    <w:rsid w:val="11D8C51B"/>
    <w:rsid w:val="122EC32A"/>
    <w:rsid w:val="128A3608"/>
    <w:rsid w:val="136FFE20"/>
    <w:rsid w:val="144165AC"/>
    <w:rsid w:val="1446C7EF"/>
    <w:rsid w:val="14548742"/>
    <w:rsid w:val="1462BC89"/>
    <w:rsid w:val="150D5797"/>
    <w:rsid w:val="1633803C"/>
    <w:rsid w:val="17C51D93"/>
    <w:rsid w:val="182C48EF"/>
    <w:rsid w:val="18D07864"/>
    <w:rsid w:val="19B3CA95"/>
    <w:rsid w:val="1C8C89DC"/>
    <w:rsid w:val="1E025B96"/>
    <w:rsid w:val="1E3B4CC1"/>
    <w:rsid w:val="1E464FD1"/>
    <w:rsid w:val="1E99E6A0"/>
    <w:rsid w:val="1ECF7F03"/>
    <w:rsid w:val="1F2A600A"/>
    <w:rsid w:val="1FC329A7"/>
    <w:rsid w:val="1FF82745"/>
    <w:rsid w:val="20681C95"/>
    <w:rsid w:val="219C7304"/>
    <w:rsid w:val="2382F483"/>
    <w:rsid w:val="23BFE4F6"/>
    <w:rsid w:val="23EEDD46"/>
    <w:rsid w:val="23F6E0BF"/>
    <w:rsid w:val="23FD194A"/>
    <w:rsid w:val="24B6287E"/>
    <w:rsid w:val="250F92B2"/>
    <w:rsid w:val="25AC3D77"/>
    <w:rsid w:val="27C28D86"/>
    <w:rsid w:val="27C2B72D"/>
    <w:rsid w:val="27FD9FC0"/>
    <w:rsid w:val="27FEA09D"/>
    <w:rsid w:val="280DA429"/>
    <w:rsid w:val="2909A96A"/>
    <w:rsid w:val="2A96BCAF"/>
    <w:rsid w:val="2B61DD6A"/>
    <w:rsid w:val="2B74D11C"/>
    <w:rsid w:val="2BAC265E"/>
    <w:rsid w:val="2BACE6DD"/>
    <w:rsid w:val="2CCD9128"/>
    <w:rsid w:val="2DA5EE0A"/>
    <w:rsid w:val="2E0020D6"/>
    <w:rsid w:val="2E3B848E"/>
    <w:rsid w:val="2EF5B8F1"/>
    <w:rsid w:val="2F097A3B"/>
    <w:rsid w:val="2F96FE7D"/>
    <w:rsid w:val="2FF661B3"/>
    <w:rsid w:val="316E8F55"/>
    <w:rsid w:val="31FA7D0F"/>
    <w:rsid w:val="3286C366"/>
    <w:rsid w:val="32A2C438"/>
    <w:rsid w:val="330D0131"/>
    <w:rsid w:val="334A7879"/>
    <w:rsid w:val="334B7836"/>
    <w:rsid w:val="341D4156"/>
    <w:rsid w:val="342B88DE"/>
    <w:rsid w:val="343A1E27"/>
    <w:rsid w:val="352A7EB5"/>
    <w:rsid w:val="35ACB1BB"/>
    <w:rsid w:val="376C4C86"/>
    <w:rsid w:val="37DEA8E5"/>
    <w:rsid w:val="38286D91"/>
    <w:rsid w:val="389F7A57"/>
    <w:rsid w:val="3A4897C6"/>
    <w:rsid w:val="3A4F85DB"/>
    <w:rsid w:val="3B488064"/>
    <w:rsid w:val="3C5441AE"/>
    <w:rsid w:val="3E475D43"/>
    <w:rsid w:val="40DB06C9"/>
    <w:rsid w:val="40FAE029"/>
    <w:rsid w:val="41750CAC"/>
    <w:rsid w:val="421E0B15"/>
    <w:rsid w:val="42906396"/>
    <w:rsid w:val="4392709F"/>
    <w:rsid w:val="446B76C7"/>
    <w:rsid w:val="4500C2DB"/>
    <w:rsid w:val="459CEA2F"/>
    <w:rsid w:val="46725692"/>
    <w:rsid w:val="4785E3EB"/>
    <w:rsid w:val="47A20BB3"/>
    <w:rsid w:val="49E4BC5F"/>
    <w:rsid w:val="4A331D08"/>
    <w:rsid w:val="4BF9D6E1"/>
    <w:rsid w:val="4CD712E6"/>
    <w:rsid w:val="4D1A5477"/>
    <w:rsid w:val="4DACE037"/>
    <w:rsid w:val="4EC32984"/>
    <w:rsid w:val="4F328D41"/>
    <w:rsid w:val="4F5B6139"/>
    <w:rsid w:val="4FAA72EC"/>
    <w:rsid w:val="50FC24D3"/>
    <w:rsid w:val="51B5858B"/>
    <w:rsid w:val="5301A990"/>
    <w:rsid w:val="5308985E"/>
    <w:rsid w:val="531395D9"/>
    <w:rsid w:val="53F72DC9"/>
    <w:rsid w:val="54A56A8F"/>
    <w:rsid w:val="54CF8184"/>
    <w:rsid w:val="56624D11"/>
    <w:rsid w:val="56EA8312"/>
    <w:rsid w:val="5756BC6E"/>
    <w:rsid w:val="579905AD"/>
    <w:rsid w:val="57D29769"/>
    <w:rsid w:val="586A2191"/>
    <w:rsid w:val="5907506B"/>
    <w:rsid w:val="5A852BBB"/>
    <w:rsid w:val="5A856387"/>
    <w:rsid w:val="5AA0030D"/>
    <w:rsid w:val="5CCBBB4D"/>
    <w:rsid w:val="5D212C61"/>
    <w:rsid w:val="5D666350"/>
    <w:rsid w:val="5DD44F84"/>
    <w:rsid w:val="5DF8C42B"/>
    <w:rsid w:val="5E13705D"/>
    <w:rsid w:val="5EC1DD27"/>
    <w:rsid w:val="5F3FCFC3"/>
    <w:rsid w:val="60CE6F6C"/>
    <w:rsid w:val="60D89536"/>
    <w:rsid w:val="60FF8C62"/>
    <w:rsid w:val="612F8D62"/>
    <w:rsid w:val="61F2086E"/>
    <w:rsid w:val="6428E9A0"/>
    <w:rsid w:val="6577E325"/>
    <w:rsid w:val="673B55A1"/>
    <w:rsid w:val="67541F97"/>
    <w:rsid w:val="68268E0F"/>
    <w:rsid w:val="68A9A944"/>
    <w:rsid w:val="68BF0816"/>
    <w:rsid w:val="692747D5"/>
    <w:rsid w:val="6A08D070"/>
    <w:rsid w:val="6B92EE4A"/>
    <w:rsid w:val="6BE1FB59"/>
    <w:rsid w:val="6CE9E293"/>
    <w:rsid w:val="6D46C2AF"/>
    <w:rsid w:val="6D4CE7FA"/>
    <w:rsid w:val="6E2C46D2"/>
    <w:rsid w:val="6E85B2F4"/>
    <w:rsid w:val="6E85B7BD"/>
    <w:rsid w:val="6EC443B4"/>
    <w:rsid w:val="6FE366A7"/>
    <w:rsid w:val="71A90E1B"/>
    <w:rsid w:val="71D7D099"/>
    <w:rsid w:val="726271B2"/>
    <w:rsid w:val="7310CEBE"/>
    <w:rsid w:val="73198584"/>
    <w:rsid w:val="772916FF"/>
    <w:rsid w:val="77A5C24A"/>
    <w:rsid w:val="77B1764A"/>
    <w:rsid w:val="783FE8CF"/>
    <w:rsid w:val="7912C6C3"/>
    <w:rsid w:val="798E3577"/>
    <w:rsid w:val="7B4DEE86"/>
    <w:rsid w:val="7C7CC924"/>
    <w:rsid w:val="7CEA8B21"/>
    <w:rsid w:val="7CEDFE66"/>
    <w:rsid w:val="7D818C22"/>
    <w:rsid w:val="7DB13DE7"/>
    <w:rsid w:val="7DB9751A"/>
    <w:rsid w:val="7FDB5C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9AA380D"/>
  <w15:chartTrackingRefBased/>
  <w15:docId w15:val="{EDAC5E94-FC76-4730-BFB6-EC3E2259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9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4E38"/>
    <w:rPr>
      <w:sz w:val="16"/>
      <w:szCs w:val="16"/>
    </w:rPr>
  </w:style>
  <w:style w:type="paragraph" w:styleId="CommentText">
    <w:name w:val="annotation text"/>
    <w:basedOn w:val="Normal"/>
    <w:link w:val="CommentTextChar"/>
    <w:uiPriority w:val="99"/>
    <w:unhideWhenUsed/>
    <w:rsid w:val="00884E38"/>
    <w:pPr>
      <w:spacing w:line="240" w:lineRule="auto"/>
    </w:pPr>
    <w:rPr>
      <w:sz w:val="20"/>
      <w:szCs w:val="20"/>
    </w:rPr>
  </w:style>
  <w:style w:type="character" w:customStyle="1" w:styleId="CommentTextChar">
    <w:name w:val="Comment Text Char"/>
    <w:basedOn w:val="DefaultParagraphFont"/>
    <w:link w:val="CommentText"/>
    <w:uiPriority w:val="99"/>
    <w:rsid w:val="00884E38"/>
    <w:rPr>
      <w:sz w:val="20"/>
      <w:szCs w:val="20"/>
    </w:rPr>
  </w:style>
  <w:style w:type="paragraph" w:styleId="CommentSubject">
    <w:name w:val="annotation subject"/>
    <w:basedOn w:val="CommentText"/>
    <w:next w:val="CommentText"/>
    <w:link w:val="CommentSubjectChar"/>
    <w:uiPriority w:val="99"/>
    <w:semiHidden/>
    <w:unhideWhenUsed/>
    <w:rsid w:val="00884E38"/>
    <w:rPr>
      <w:b/>
      <w:bCs/>
    </w:rPr>
  </w:style>
  <w:style w:type="character" w:customStyle="1" w:styleId="CommentSubjectChar">
    <w:name w:val="Comment Subject Char"/>
    <w:basedOn w:val="CommentTextChar"/>
    <w:link w:val="CommentSubject"/>
    <w:uiPriority w:val="99"/>
    <w:semiHidden/>
    <w:rsid w:val="00884E38"/>
    <w:rPr>
      <w:b/>
      <w:bCs/>
      <w:sz w:val="20"/>
      <w:szCs w:val="20"/>
    </w:rPr>
  </w:style>
  <w:style w:type="paragraph" w:styleId="ListParagraph">
    <w:name w:val="List Paragraph"/>
    <w:basedOn w:val="Normal"/>
    <w:uiPriority w:val="34"/>
    <w:qFormat/>
    <w:rsid w:val="00623CC1"/>
    <w:pPr>
      <w:ind w:left="720"/>
      <w:contextualSpacing/>
    </w:pPr>
  </w:style>
  <w:style w:type="paragraph" w:styleId="Revision">
    <w:name w:val="Revision"/>
    <w:hidden/>
    <w:uiPriority w:val="99"/>
    <w:semiHidden/>
    <w:rsid w:val="00511264"/>
    <w:pPr>
      <w:spacing w:after="0" w:line="240" w:lineRule="auto"/>
    </w:pPr>
  </w:style>
  <w:style w:type="character" w:styleId="Mention">
    <w:name w:val="Mention"/>
    <w:basedOn w:val="DefaultParagraphFont"/>
    <w:uiPriority w:val="99"/>
    <w:unhideWhenUsed/>
    <w:rsid w:val="00920D7A"/>
    <w:rPr>
      <w:color w:val="2B579A"/>
      <w:shd w:val="clear" w:color="auto" w:fill="E1DFDD"/>
    </w:rPr>
  </w:style>
  <w:style w:type="character" w:customStyle="1" w:styleId="ui-provider">
    <w:name w:val="ui-provider"/>
    <w:basedOn w:val="DefaultParagraphFont"/>
    <w:rsid w:val="00170011"/>
  </w:style>
  <w:style w:type="paragraph" w:styleId="Footer">
    <w:name w:val="footer"/>
    <w:basedOn w:val="Normal"/>
    <w:link w:val="FooterChar"/>
    <w:uiPriority w:val="99"/>
    <w:unhideWhenUsed/>
    <w:rsid w:val="006B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6B8"/>
  </w:style>
  <w:style w:type="paragraph" w:styleId="Header">
    <w:name w:val="header"/>
    <w:basedOn w:val="Normal"/>
    <w:link w:val="HeaderChar"/>
    <w:uiPriority w:val="99"/>
    <w:unhideWhenUsed/>
    <w:rsid w:val="006B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6B8"/>
  </w:style>
  <w:style w:type="character" w:customStyle="1" w:styleId="Heading1Char">
    <w:name w:val="Heading 1 Char"/>
    <w:basedOn w:val="DefaultParagraphFont"/>
    <w:link w:val="Heading1"/>
    <w:uiPriority w:val="9"/>
    <w:rsid w:val="00DD397A"/>
    <w:rPr>
      <w:rFonts w:ascii="Times New Roman" w:eastAsia="Times New Roman" w:hAnsi="Times New Roman" w:cs="Times New Roman"/>
      <w:b/>
      <w:bCs/>
      <w:kern w:val="36"/>
      <w:sz w:val="48"/>
      <w:szCs w:val="48"/>
      <w14:ligatures w14:val="none"/>
    </w:rPr>
  </w:style>
  <w:style w:type="paragraph" w:styleId="FootnoteText">
    <w:name w:val="footnote text"/>
    <w:basedOn w:val="Normal"/>
    <w:link w:val="FootnoteTextChar"/>
    <w:uiPriority w:val="99"/>
    <w:semiHidden/>
    <w:unhideWhenUsed/>
    <w:rsid w:val="00DD397A"/>
    <w:pPr>
      <w:spacing w:after="0" w:line="240" w:lineRule="auto"/>
    </w:pPr>
    <w:rPr>
      <w:rFonts w:ascii="Arial" w:eastAsia="Arial" w:hAnsi="Arial" w:cs="Arial"/>
      <w:kern w:val="0"/>
      <w:sz w:val="20"/>
      <w:szCs w:val="20"/>
      <w:lang w:val="en"/>
      <w14:ligatures w14:val="none"/>
    </w:rPr>
  </w:style>
  <w:style w:type="character" w:customStyle="1" w:styleId="FootnoteTextChar">
    <w:name w:val="Footnote Text Char"/>
    <w:basedOn w:val="DefaultParagraphFont"/>
    <w:link w:val="FootnoteText"/>
    <w:uiPriority w:val="99"/>
    <w:semiHidden/>
    <w:rsid w:val="00DD397A"/>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DD397A"/>
    <w:rPr>
      <w:vertAlign w:val="superscript"/>
    </w:rPr>
  </w:style>
  <w:style w:type="paragraph" w:styleId="NormalWeb">
    <w:name w:val="Normal (Web)"/>
    <w:basedOn w:val="Normal"/>
    <w:uiPriority w:val="99"/>
    <w:unhideWhenUsed/>
    <w:rsid w:val="000075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234CE7"/>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8848">
      <w:bodyDiv w:val="1"/>
      <w:marLeft w:val="0"/>
      <w:marRight w:val="0"/>
      <w:marTop w:val="0"/>
      <w:marBottom w:val="0"/>
      <w:divBdr>
        <w:top w:val="none" w:sz="0" w:space="0" w:color="auto"/>
        <w:left w:val="none" w:sz="0" w:space="0" w:color="auto"/>
        <w:bottom w:val="none" w:sz="0" w:space="0" w:color="auto"/>
        <w:right w:val="none" w:sz="0" w:space="0" w:color="auto"/>
      </w:divBdr>
    </w:div>
    <w:div w:id="141889750">
      <w:bodyDiv w:val="1"/>
      <w:marLeft w:val="0"/>
      <w:marRight w:val="0"/>
      <w:marTop w:val="0"/>
      <w:marBottom w:val="0"/>
      <w:divBdr>
        <w:top w:val="none" w:sz="0" w:space="0" w:color="auto"/>
        <w:left w:val="none" w:sz="0" w:space="0" w:color="auto"/>
        <w:bottom w:val="none" w:sz="0" w:space="0" w:color="auto"/>
        <w:right w:val="none" w:sz="0" w:space="0" w:color="auto"/>
      </w:divBdr>
      <w:divsChild>
        <w:div w:id="1109621922">
          <w:marLeft w:val="0"/>
          <w:marRight w:val="0"/>
          <w:marTop w:val="0"/>
          <w:marBottom w:val="0"/>
          <w:divBdr>
            <w:top w:val="none" w:sz="0" w:space="0" w:color="auto"/>
            <w:left w:val="none" w:sz="0" w:space="0" w:color="auto"/>
            <w:bottom w:val="none" w:sz="0" w:space="0" w:color="auto"/>
            <w:right w:val="none" w:sz="0" w:space="0" w:color="auto"/>
          </w:divBdr>
          <w:divsChild>
            <w:div w:id="995958361">
              <w:marLeft w:val="0"/>
              <w:marRight w:val="0"/>
              <w:marTop w:val="0"/>
              <w:marBottom w:val="0"/>
              <w:divBdr>
                <w:top w:val="none" w:sz="0" w:space="0" w:color="auto"/>
                <w:left w:val="none" w:sz="0" w:space="0" w:color="auto"/>
                <w:bottom w:val="none" w:sz="0" w:space="0" w:color="auto"/>
                <w:right w:val="none" w:sz="0" w:space="0" w:color="auto"/>
              </w:divBdr>
              <w:divsChild>
                <w:div w:id="1985037378">
                  <w:marLeft w:val="0"/>
                  <w:marRight w:val="0"/>
                  <w:marTop w:val="0"/>
                  <w:marBottom w:val="0"/>
                  <w:divBdr>
                    <w:top w:val="none" w:sz="0" w:space="0" w:color="auto"/>
                    <w:left w:val="none" w:sz="0" w:space="0" w:color="auto"/>
                    <w:bottom w:val="none" w:sz="0" w:space="0" w:color="auto"/>
                    <w:right w:val="none" w:sz="0" w:space="0" w:color="auto"/>
                  </w:divBdr>
                  <w:divsChild>
                    <w:div w:id="1166749078">
                      <w:marLeft w:val="0"/>
                      <w:marRight w:val="0"/>
                      <w:marTop w:val="0"/>
                      <w:marBottom w:val="0"/>
                      <w:divBdr>
                        <w:top w:val="none" w:sz="0" w:space="0" w:color="auto"/>
                        <w:left w:val="none" w:sz="0" w:space="0" w:color="auto"/>
                        <w:bottom w:val="none" w:sz="0" w:space="0" w:color="auto"/>
                        <w:right w:val="none" w:sz="0" w:space="0" w:color="auto"/>
                      </w:divBdr>
                      <w:divsChild>
                        <w:div w:id="17381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4440">
          <w:marLeft w:val="0"/>
          <w:marRight w:val="0"/>
          <w:marTop w:val="0"/>
          <w:marBottom w:val="0"/>
          <w:divBdr>
            <w:top w:val="none" w:sz="0" w:space="0" w:color="auto"/>
            <w:left w:val="none" w:sz="0" w:space="0" w:color="auto"/>
            <w:bottom w:val="none" w:sz="0" w:space="0" w:color="auto"/>
            <w:right w:val="none" w:sz="0" w:space="0" w:color="auto"/>
          </w:divBdr>
          <w:divsChild>
            <w:div w:id="665478087">
              <w:marLeft w:val="0"/>
              <w:marRight w:val="0"/>
              <w:marTop w:val="0"/>
              <w:marBottom w:val="0"/>
              <w:divBdr>
                <w:top w:val="none" w:sz="0" w:space="0" w:color="auto"/>
                <w:left w:val="none" w:sz="0" w:space="0" w:color="auto"/>
                <w:bottom w:val="none" w:sz="0" w:space="0" w:color="auto"/>
                <w:right w:val="none" w:sz="0" w:space="0" w:color="auto"/>
              </w:divBdr>
              <w:divsChild>
                <w:div w:id="731777142">
                  <w:marLeft w:val="0"/>
                  <w:marRight w:val="0"/>
                  <w:marTop w:val="0"/>
                  <w:marBottom w:val="0"/>
                  <w:divBdr>
                    <w:top w:val="none" w:sz="0" w:space="0" w:color="auto"/>
                    <w:left w:val="none" w:sz="0" w:space="0" w:color="auto"/>
                    <w:bottom w:val="none" w:sz="0" w:space="0" w:color="auto"/>
                    <w:right w:val="none" w:sz="0" w:space="0" w:color="auto"/>
                  </w:divBdr>
                  <w:divsChild>
                    <w:div w:id="754784863">
                      <w:marLeft w:val="0"/>
                      <w:marRight w:val="0"/>
                      <w:marTop w:val="0"/>
                      <w:marBottom w:val="0"/>
                      <w:divBdr>
                        <w:top w:val="none" w:sz="0" w:space="0" w:color="auto"/>
                        <w:left w:val="none" w:sz="0" w:space="0" w:color="auto"/>
                        <w:bottom w:val="none" w:sz="0" w:space="0" w:color="auto"/>
                        <w:right w:val="none" w:sz="0" w:space="0" w:color="auto"/>
                      </w:divBdr>
                      <w:divsChild>
                        <w:div w:id="31588491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9152">
          <w:marLeft w:val="0"/>
          <w:marRight w:val="0"/>
          <w:marTop w:val="0"/>
          <w:marBottom w:val="0"/>
          <w:divBdr>
            <w:top w:val="none" w:sz="0" w:space="0" w:color="auto"/>
            <w:left w:val="none" w:sz="0" w:space="0" w:color="auto"/>
            <w:bottom w:val="none" w:sz="0" w:space="0" w:color="auto"/>
            <w:right w:val="none" w:sz="0" w:space="0" w:color="auto"/>
          </w:divBdr>
          <w:divsChild>
            <w:div w:id="1319266330">
              <w:marLeft w:val="0"/>
              <w:marRight w:val="0"/>
              <w:marTop w:val="0"/>
              <w:marBottom w:val="0"/>
              <w:divBdr>
                <w:top w:val="none" w:sz="0" w:space="0" w:color="auto"/>
                <w:left w:val="none" w:sz="0" w:space="0" w:color="auto"/>
                <w:bottom w:val="none" w:sz="0" w:space="0" w:color="auto"/>
                <w:right w:val="none" w:sz="0" w:space="0" w:color="auto"/>
              </w:divBdr>
              <w:divsChild>
                <w:div w:id="1030572191">
                  <w:marLeft w:val="0"/>
                  <w:marRight w:val="0"/>
                  <w:marTop w:val="0"/>
                  <w:marBottom w:val="150"/>
                  <w:divBdr>
                    <w:top w:val="none" w:sz="0" w:space="0" w:color="auto"/>
                    <w:left w:val="none" w:sz="0" w:space="0" w:color="auto"/>
                    <w:bottom w:val="none" w:sz="0" w:space="0" w:color="auto"/>
                    <w:right w:val="none" w:sz="0" w:space="0" w:color="auto"/>
                  </w:divBdr>
                  <w:divsChild>
                    <w:div w:id="1052727544">
                      <w:marLeft w:val="0"/>
                      <w:marRight w:val="0"/>
                      <w:marTop w:val="0"/>
                      <w:marBottom w:val="0"/>
                      <w:divBdr>
                        <w:top w:val="none" w:sz="0" w:space="0" w:color="auto"/>
                        <w:left w:val="none" w:sz="0" w:space="0" w:color="auto"/>
                        <w:bottom w:val="none" w:sz="0" w:space="0" w:color="auto"/>
                        <w:right w:val="none" w:sz="0" w:space="0" w:color="auto"/>
                      </w:divBdr>
                    </w:div>
                  </w:divsChild>
                </w:div>
                <w:div w:id="200825851">
                  <w:marLeft w:val="0"/>
                  <w:marRight w:val="0"/>
                  <w:marTop w:val="75"/>
                  <w:marBottom w:val="0"/>
                  <w:divBdr>
                    <w:top w:val="none" w:sz="0" w:space="0" w:color="auto"/>
                    <w:left w:val="none" w:sz="0" w:space="0" w:color="auto"/>
                    <w:bottom w:val="none" w:sz="0" w:space="0" w:color="auto"/>
                    <w:right w:val="none" w:sz="0" w:space="0" w:color="auto"/>
                  </w:divBdr>
                  <w:divsChild>
                    <w:div w:id="524056811">
                      <w:marLeft w:val="0"/>
                      <w:marRight w:val="0"/>
                      <w:marTop w:val="0"/>
                      <w:marBottom w:val="0"/>
                      <w:divBdr>
                        <w:top w:val="none" w:sz="0" w:space="0" w:color="auto"/>
                        <w:left w:val="none" w:sz="0" w:space="0" w:color="auto"/>
                        <w:bottom w:val="none" w:sz="0" w:space="0" w:color="auto"/>
                        <w:right w:val="none" w:sz="0" w:space="0" w:color="auto"/>
                      </w:divBdr>
                      <w:divsChild>
                        <w:div w:id="15361900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5578392">
      <w:bodyDiv w:val="1"/>
      <w:marLeft w:val="0"/>
      <w:marRight w:val="0"/>
      <w:marTop w:val="0"/>
      <w:marBottom w:val="0"/>
      <w:divBdr>
        <w:top w:val="none" w:sz="0" w:space="0" w:color="auto"/>
        <w:left w:val="none" w:sz="0" w:space="0" w:color="auto"/>
        <w:bottom w:val="none" w:sz="0" w:space="0" w:color="auto"/>
        <w:right w:val="none" w:sz="0" w:space="0" w:color="auto"/>
      </w:divBdr>
    </w:div>
    <w:div w:id="193227968">
      <w:bodyDiv w:val="1"/>
      <w:marLeft w:val="0"/>
      <w:marRight w:val="0"/>
      <w:marTop w:val="0"/>
      <w:marBottom w:val="0"/>
      <w:divBdr>
        <w:top w:val="none" w:sz="0" w:space="0" w:color="auto"/>
        <w:left w:val="none" w:sz="0" w:space="0" w:color="auto"/>
        <w:bottom w:val="none" w:sz="0" w:space="0" w:color="auto"/>
        <w:right w:val="none" w:sz="0" w:space="0" w:color="auto"/>
      </w:divBdr>
    </w:div>
    <w:div w:id="193421552">
      <w:bodyDiv w:val="1"/>
      <w:marLeft w:val="0"/>
      <w:marRight w:val="0"/>
      <w:marTop w:val="0"/>
      <w:marBottom w:val="0"/>
      <w:divBdr>
        <w:top w:val="none" w:sz="0" w:space="0" w:color="auto"/>
        <w:left w:val="none" w:sz="0" w:space="0" w:color="auto"/>
        <w:bottom w:val="none" w:sz="0" w:space="0" w:color="auto"/>
        <w:right w:val="none" w:sz="0" w:space="0" w:color="auto"/>
      </w:divBdr>
    </w:div>
    <w:div w:id="323895756">
      <w:bodyDiv w:val="1"/>
      <w:marLeft w:val="0"/>
      <w:marRight w:val="0"/>
      <w:marTop w:val="0"/>
      <w:marBottom w:val="0"/>
      <w:divBdr>
        <w:top w:val="none" w:sz="0" w:space="0" w:color="auto"/>
        <w:left w:val="none" w:sz="0" w:space="0" w:color="auto"/>
        <w:bottom w:val="none" w:sz="0" w:space="0" w:color="auto"/>
        <w:right w:val="none" w:sz="0" w:space="0" w:color="auto"/>
      </w:divBdr>
    </w:div>
    <w:div w:id="388965972">
      <w:bodyDiv w:val="1"/>
      <w:marLeft w:val="0"/>
      <w:marRight w:val="0"/>
      <w:marTop w:val="0"/>
      <w:marBottom w:val="0"/>
      <w:divBdr>
        <w:top w:val="none" w:sz="0" w:space="0" w:color="auto"/>
        <w:left w:val="none" w:sz="0" w:space="0" w:color="auto"/>
        <w:bottom w:val="none" w:sz="0" w:space="0" w:color="auto"/>
        <w:right w:val="none" w:sz="0" w:space="0" w:color="auto"/>
      </w:divBdr>
      <w:divsChild>
        <w:div w:id="312368001">
          <w:marLeft w:val="0"/>
          <w:marRight w:val="0"/>
          <w:marTop w:val="0"/>
          <w:marBottom w:val="0"/>
          <w:divBdr>
            <w:top w:val="none" w:sz="0" w:space="0" w:color="auto"/>
            <w:left w:val="none" w:sz="0" w:space="0" w:color="auto"/>
            <w:bottom w:val="none" w:sz="0" w:space="0" w:color="auto"/>
            <w:right w:val="none" w:sz="0" w:space="0" w:color="auto"/>
          </w:divBdr>
          <w:divsChild>
            <w:div w:id="701590242">
              <w:marLeft w:val="0"/>
              <w:marRight w:val="0"/>
              <w:marTop w:val="0"/>
              <w:marBottom w:val="0"/>
              <w:divBdr>
                <w:top w:val="none" w:sz="0" w:space="0" w:color="auto"/>
                <w:left w:val="none" w:sz="0" w:space="0" w:color="auto"/>
                <w:bottom w:val="none" w:sz="0" w:space="0" w:color="auto"/>
                <w:right w:val="none" w:sz="0" w:space="0" w:color="auto"/>
              </w:divBdr>
              <w:divsChild>
                <w:div w:id="2134059205">
                  <w:marLeft w:val="0"/>
                  <w:marRight w:val="0"/>
                  <w:marTop w:val="0"/>
                  <w:marBottom w:val="0"/>
                  <w:divBdr>
                    <w:top w:val="none" w:sz="0" w:space="0" w:color="auto"/>
                    <w:left w:val="none" w:sz="0" w:space="0" w:color="auto"/>
                    <w:bottom w:val="none" w:sz="0" w:space="0" w:color="auto"/>
                    <w:right w:val="none" w:sz="0" w:space="0" w:color="auto"/>
                  </w:divBdr>
                  <w:divsChild>
                    <w:div w:id="1109087131">
                      <w:marLeft w:val="0"/>
                      <w:marRight w:val="0"/>
                      <w:marTop w:val="0"/>
                      <w:marBottom w:val="0"/>
                      <w:divBdr>
                        <w:top w:val="none" w:sz="0" w:space="0" w:color="auto"/>
                        <w:left w:val="none" w:sz="0" w:space="0" w:color="auto"/>
                        <w:bottom w:val="none" w:sz="0" w:space="0" w:color="auto"/>
                        <w:right w:val="none" w:sz="0" w:space="0" w:color="auto"/>
                      </w:divBdr>
                      <w:divsChild>
                        <w:div w:id="10976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75281">
          <w:marLeft w:val="0"/>
          <w:marRight w:val="0"/>
          <w:marTop w:val="0"/>
          <w:marBottom w:val="0"/>
          <w:divBdr>
            <w:top w:val="none" w:sz="0" w:space="0" w:color="auto"/>
            <w:left w:val="none" w:sz="0" w:space="0" w:color="auto"/>
            <w:bottom w:val="none" w:sz="0" w:space="0" w:color="auto"/>
            <w:right w:val="none" w:sz="0" w:space="0" w:color="auto"/>
          </w:divBdr>
          <w:divsChild>
            <w:div w:id="16153911">
              <w:marLeft w:val="0"/>
              <w:marRight w:val="0"/>
              <w:marTop w:val="0"/>
              <w:marBottom w:val="0"/>
              <w:divBdr>
                <w:top w:val="none" w:sz="0" w:space="0" w:color="auto"/>
                <w:left w:val="none" w:sz="0" w:space="0" w:color="auto"/>
                <w:bottom w:val="none" w:sz="0" w:space="0" w:color="auto"/>
                <w:right w:val="none" w:sz="0" w:space="0" w:color="auto"/>
              </w:divBdr>
              <w:divsChild>
                <w:div w:id="324866046">
                  <w:marLeft w:val="0"/>
                  <w:marRight w:val="0"/>
                  <w:marTop w:val="0"/>
                  <w:marBottom w:val="0"/>
                  <w:divBdr>
                    <w:top w:val="none" w:sz="0" w:space="0" w:color="auto"/>
                    <w:left w:val="none" w:sz="0" w:space="0" w:color="auto"/>
                    <w:bottom w:val="none" w:sz="0" w:space="0" w:color="auto"/>
                    <w:right w:val="none" w:sz="0" w:space="0" w:color="auto"/>
                  </w:divBdr>
                  <w:divsChild>
                    <w:div w:id="1505970088">
                      <w:marLeft w:val="0"/>
                      <w:marRight w:val="0"/>
                      <w:marTop w:val="0"/>
                      <w:marBottom w:val="0"/>
                      <w:divBdr>
                        <w:top w:val="none" w:sz="0" w:space="0" w:color="auto"/>
                        <w:left w:val="none" w:sz="0" w:space="0" w:color="auto"/>
                        <w:bottom w:val="none" w:sz="0" w:space="0" w:color="auto"/>
                        <w:right w:val="none" w:sz="0" w:space="0" w:color="auto"/>
                      </w:divBdr>
                      <w:divsChild>
                        <w:div w:id="206609841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3591">
          <w:marLeft w:val="0"/>
          <w:marRight w:val="0"/>
          <w:marTop w:val="0"/>
          <w:marBottom w:val="0"/>
          <w:divBdr>
            <w:top w:val="none" w:sz="0" w:space="0" w:color="auto"/>
            <w:left w:val="none" w:sz="0" w:space="0" w:color="auto"/>
            <w:bottom w:val="none" w:sz="0" w:space="0" w:color="auto"/>
            <w:right w:val="none" w:sz="0" w:space="0" w:color="auto"/>
          </w:divBdr>
          <w:divsChild>
            <w:div w:id="716710441">
              <w:marLeft w:val="0"/>
              <w:marRight w:val="0"/>
              <w:marTop w:val="0"/>
              <w:marBottom w:val="0"/>
              <w:divBdr>
                <w:top w:val="none" w:sz="0" w:space="0" w:color="auto"/>
                <w:left w:val="none" w:sz="0" w:space="0" w:color="auto"/>
                <w:bottom w:val="none" w:sz="0" w:space="0" w:color="auto"/>
                <w:right w:val="none" w:sz="0" w:space="0" w:color="auto"/>
              </w:divBdr>
              <w:divsChild>
                <w:div w:id="341127746">
                  <w:marLeft w:val="0"/>
                  <w:marRight w:val="0"/>
                  <w:marTop w:val="0"/>
                  <w:marBottom w:val="150"/>
                  <w:divBdr>
                    <w:top w:val="none" w:sz="0" w:space="0" w:color="auto"/>
                    <w:left w:val="none" w:sz="0" w:space="0" w:color="auto"/>
                    <w:bottom w:val="none" w:sz="0" w:space="0" w:color="auto"/>
                    <w:right w:val="none" w:sz="0" w:space="0" w:color="auto"/>
                  </w:divBdr>
                  <w:divsChild>
                    <w:div w:id="1692759422">
                      <w:marLeft w:val="0"/>
                      <w:marRight w:val="0"/>
                      <w:marTop w:val="0"/>
                      <w:marBottom w:val="0"/>
                      <w:divBdr>
                        <w:top w:val="none" w:sz="0" w:space="0" w:color="auto"/>
                        <w:left w:val="none" w:sz="0" w:space="0" w:color="auto"/>
                        <w:bottom w:val="none" w:sz="0" w:space="0" w:color="auto"/>
                        <w:right w:val="none" w:sz="0" w:space="0" w:color="auto"/>
                      </w:divBdr>
                    </w:div>
                  </w:divsChild>
                </w:div>
                <w:div w:id="2019845021">
                  <w:marLeft w:val="0"/>
                  <w:marRight w:val="0"/>
                  <w:marTop w:val="75"/>
                  <w:marBottom w:val="0"/>
                  <w:divBdr>
                    <w:top w:val="none" w:sz="0" w:space="0" w:color="auto"/>
                    <w:left w:val="none" w:sz="0" w:space="0" w:color="auto"/>
                    <w:bottom w:val="none" w:sz="0" w:space="0" w:color="auto"/>
                    <w:right w:val="none" w:sz="0" w:space="0" w:color="auto"/>
                  </w:divBdr>
                  <w:divsChild>
                    <w:div w:id="1230847777">
                      <w:marLeft w:val="0"/>
                      <w:marRight w:val="0"/>
                      <w:marTop w:val="0"/>
                      <w:marBottom w:val="0"/>
                      <w:divBdr>
                        <w:top w:val="none" w:sz="0" w:space="0" w:color="auto"/>
                        <w:left w:val="none" w:sz="0" w:space="0" w:color="auto"/>
                        <w:bottom w:val="none" w:sz="0" w:space="0" w:color="auto"/>
                        <w:right w:val="none" w:sz="0" w:space="0" w:color="auto"/>
                      </w:divBdr>
                      <w:divsChild>
                        <w:div w:id="3055515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61528960">
      <w:bodyDiv w:val="1"/>
      <w:marLeft w:val="0"/>
      <w:marRight w:val="0"/>
      <w:marTop w:val="0"/>
      <w:marBottom w:val="0"/>
      <w:divBdr>
        <w:top w:val="none" w:sz="0" w:space="0" w:color="auto"/>
        <w:left w:val="none" w:sz="0" w:space="0" w:color="auto"/>
        <w:bottom w:val="none" w:sz="0" w:space="0" w:color="auto"/>
        <w:right w:val="none" w:sz="0" w:space="0" w:color="auto"/>
      </w:divBdr>
    </w:div>
    <w:div w:id="619410978">
      <w:bodyDiv w:val="1"/>
      <w:marLeft w:val="0"/>
      <w:marRight w:val="0"/>
      <w:marTop w:val="0"/>
      <w:marBottom w:val="0"/>
      <w:divBdr>
        <w:top w:val="none" w:sz="0" w:space="0" w:color="auto"/>
        <w:left w:val="none" w:sz="0" w:space="0" w:color="auto"/>
        <w:bottom w:val="none" w:sz="0" w:space="0" w:color="auto"/>
        <w:right w:val="none" w:sz="0" w:space="0" w:color="auto"/>
      </w:divBdr>
    </w:div>
    <w:div w:id="790787136">
      <w:bodyDiv w:val="1"/>
      <w:marLeft w:val="0"/>
      <w:marRight w:val="0"/>
      <w:marTop w:val="0"/>
      <w:marBottom w:val="0"/>
      <w:divBdr>
        <w:top w:val="none" w:sz="0" w:space="0" w:color="auto"/>
        <w:left w:val="none" w:sz="0" w:space="0" w:color="auto"/>
        <w:bottom w:val="none" w:sz="0" w:space="0" w:color="auto"/>
        <w:right w:val="none" w:sz="0" w:space="0" w:color="auto"/>
      </w:divBdr>
    </w:div>
    <w:div w:id="873661589">
      <w:bodyDiv w:val="1"/>
      <w:marLeft w:val="0"/>
      <w:marRight w:val="0"/>
      <w:marTop w:val="0"/>
      <w:marBottom w:val="0"/>
      <w:divBdr>
        <w:top w:val="none" w:sz="0" w:space="0" w:color="auto"/>
        <w:left w:val="none" w:sz="0" w:space="0" w:color="auto"/>
        <w:bottom w:val="none" w:sz="0" w:space="0" w:color="auto"/>
        <w:right w:val="none" w:sz="0" w:space="0" w:color="auto"/>
      </w:divBdr>
    </w:div>
    <w:div w:id="1023869245">
      <w:bodyDiv w:val="1"/>
      <w:marLeft w:val="0"/>
      <w:marRight w:val="0"/>
      <w:marTop w:val="0"/>
      <w:marBottom w:val="0"/>
      <w:divBdr>
        <w:top w:val="none" w:sz="0" w:space="0" w:color="auto"/>
        <w:left w:val="none" w:sz="0" w:space="0" w:color="auto"/>
        <w:bottom w:val="none" w:sz="0" w:space="0" w:color="auto"/>
        <w:right w:val="none" w:sz="0" w:space="0" w:color="auto"/>
      </w:divBdr>
    </w:div>
    <w:div w:id="1430271988">
      <w:bodyDiv w:val="1"/>
      <w:marLeft w:val="0"/>
      <w:marRight w:val="0"/>
      <w:marTop w:val="0"/>
      <w:marBottom w:val="0"/>
      <w:divBdr>
        <w:top w:val="none" w:sz="0" w:space="0" w:color="auto"/>
        <w:left w:val="none" w:sz="0" w:space="0" w:color="auto"/>
        <w:bottom w:val="none" w:sz="0" w:space="0" w:color="auto"/>
        <w:right w:val="none" w:sz="0" w:space="0" w:color="auto"/>
      </w:divBdr>
    </w:div>
    <w:div w:id="1482960910">
      <w:bodyDiv w:val="1"/>
      <w:marLeft w:val="0"/>
      <w:marRight w:val="0"/>
      <w:marTop w:val="0"/>
      <w:marBottom w:val="0"/>
      <w:divBdr>
        <w:top w:val="none" w:sz="0" w:space="0" w:color="auto"/>
        <w:left w:val="none" w:sz="0" w:space="0" w:color="auto"/>
        <w:bottom w:val="none" w:sz="0" w:space="0" w:color="auto"/>
        <w:right w:val="none" w:sz="0" w:space="0" w:color="auto"/>
      </w:divBdr>
    </w:div>
    <w:div w:id="1822892664">
      <w:bodyDiv w:val="1"/>
      <w:marLeft w:val="0"/>
      <w:marRight w:val="0"/>
      <w:marTop w:val="0"/>
      <w:marBottom w:val="0"/>
      <w:divBdr>
        <w:top w:val="none" w:sz="0" w:space="0" w:color="auto"/>
        <w:left w:val="none" w:sz="0" w:space="0" w:color="auto"/>
        <w:bottom w:val="none" w:sz="0" w:space="0" w:color="auto"/>
        <w:right w:val="none" w:sz="0" w:space="0" w:color="auto"/>
      </w:divBdr>
    </w:div>
    <w:div w:id="1853181221">
      <w:bodyDiv w:val="1"/>
      <w:marLeft w:val="0"/>
      <w:marRight w:val="0"/>
      <w:marTop w:val="0"/>
      <w:marBottom w:val="0"/>
      <w:divBdr>
        <w:top w:val="none" w:sz="0" w:space="0" w:color="auto"/>
        <w:left w:val="none" w:sz="0" w:space="0" w:color="auto"/>
        <w:bottom w:val="none" w:sz="0" w:space="0" w:color="auto"/>
        <w:right w:val="none" w:sz="0" w:space="0" w:color="auto"/>
      </w:divBdr>
    </w:div>
    <w:div w:id="1895117867">
      <w:bodyDiv w:val="1"/>
      <w:marLeft w:val="0"/>
      <w:marRight w:val="0"/>
      <w:marTop w:val="0"/>
      <w:marBottom w:val="0"/>
      <w:divBdr>
        <w:top w:val="none" w:sz="0" w:space="0" w:color="auto"/>
        <w:left w:val="none" w:sz="0" w:space="0" w:color="auto"/>
        <w:bottom w:val="none" w:sz="0" w:space="0" w:color="auto"/>
        <w:right w:val="none" w:sz="0" w:space="0" w:color="auto"/>
      </w:divBdr>
    </w:div>
    <w:div w:id="199822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813a5830-ff6c-4afb-9ba2-caf5d4d37060" xsi:nil="true"/>
    <lcf76f155ced4ddcb4097134ff3c332f xmlns="813a5830-ff6c-4afb-9ba2-caf5d4d37060">
      <Terms xmlns="http://schemas.microsoft.com/office/infopath/2007/PartnerControls"/>
    </lcf76f155ced4ddcb4097134ff3c332f>
    <TaxCatchAll xmlns="40dbeec4-9f9e-4986-a9cb-d2a200a42862" xsi:nil="true"/>
    <WecanincludeitasaseparateexhibitstatingRecordofsuccessinsimilarendeavorsandevidenceofapplicationforNSFfundingforPetitionersresearch_x002e_ xmlns="813a5830-ff6c-4afb-9ba2-caf5d4d370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1" ma:contentTypeDescription="Create a new document." ma:contentTypeScope="" ma:versionID="44e72c37bae0efff6650c9f1923b9aa1">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975fcf91361e118a92a7eebb57eb8e6a"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element ref="ns2:WecanincludeitasaseparateexhibitstatingRecordofsuccessinsimilarendeavorsandevidenceofapplicationforNSFfundingforPetitionersresearch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element name="WecanincludeitasaseparateexhibitstatingRecordofsuccessinsimilarendeavorsandevidenceofapplicationforNSFfundingforPetitionersresearch_x002e_" ma:index="27" nillable="true" ma:displayName="We can include it as a separate exhibit stating &quot;Record of success in similar endeavors and evidence of application for NSF funding for Petitioner's research&quot;." ma:format="Dropdown" ma:internalName="WecanincludeitasaseparateexhibitstatingRecordofsuccessinsimilarendeavorsandevidenceofapplicationforNSFfundingforPetitionersresearch_x002e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B53B8F-68A1-4F91-8F56-81F0407FAD02}">
  <ds:schemaRefs>
    <ds:schemaRef ds:uri="http://schemas.microsoft.com/sharepoint/v3/contenttype/forms"/>
  </ds:schemaRefs>
</ds:datastoreItem>
</file>

<file path=customXml/itemProps2.xml><?xml version="1.0" encoding="utf-8"?>
<ds:datastoreItem xmlns:ds="http://schemas.openxmlformats.org/officeDocument/2006/customXml" ds:itemID="{E4023555-B5A7-445D-9F97-168616BE564B}">
  <ds:schemaRefs>
    <ds:schemaRef ds:uri="http://schemas.microsoft.com/office/2006/documentManagement/types"/>
    <ds:schemaRef ds:uri="http://purl.org/dc/terms/"/>
    <ds:schemaRef ds:uri="http://schemas.microsoft.com/office/2006/metadata/properties"/>
    <ds:schemaRef ds:uri="http://www.w3.org/XML/1998/namespace"/>
    <ds:schemaRef ds:uri="40dbeec4-9f9e-4986-a9cb-d2a200a42862"/>
    <ds:schemaRef ds:uri="http://purl.org/dc/elements/1.1/"/>
    <ds:schemaRef ds:uri="http://purl.org/dc/dcmitype/"/>
    <ds:schemaRef ds:uri="http://schemas.openxmlformats.org/package/2006/metadata/core-properties"/>
    <ds:schemaRef ds:uri="http://schemas.microsoft.com/office/infopath/2007/PartnerControls"/>
    <ds:schemaRef ds:uri="813a5830-ff6c-4afb-9ba2-caf5d4d37060"/>
  </ds:schemaRefs>
</ds:datastoreItem>
</file>

<file path=customXml/itemProps3.xml><?xml version="1.0" encoding="utf-8"?>
<ds:datastoreItem xmlns:ds="http://schemas.openxmlformats.org/officeDocument/2006/customXml" ds:itemID="{6399EE7E-F33B-4664-ABD9-4B6B7BFEC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1790</Words>
  <Characters>10978</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 Vazhel</dc:creator>
  <cp:keywords/>
  <dc:description/>
  <cp:lastModifiedBy>Oscar Jimenez</cp:lastModifiedBy>
  <cp:revision>2</cp:revision>
  <dcterms:created xsi:type="dcterms:W3CDTF">2024-12-04T19:26:00Z</dcterms:created>
  <dcterms:modified xsi:type="dcterms:W3CDTF">2024-12-04T19:26:00Z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GrammarlyDocumentId">
    <vt:lpwstr>31aa4bc5d0d7ee8f2c5091db2845544fb6af71bc89e6ae9ecb9d8b650302a14b</vt:lpwstr>
  </property>
  <property fmtid="{D5CDD505-2E9C-101B-9397-08002B2CF9AE}" pid="4" name="MediaServiceImageTags">
    <vt:lpwstr/>
  </property>
  <property fmtid="{D5CDD505-2E9C-101B-9397-08002B2CF9AE}" pid="5" name="ClassificationContentMarkingFooterShapeIds">
    <vt:lpwstr>3737563c,1248a709,7c20fecd</vt:lpwstr>
  </property>
  <property fmtid="{D5CDD505-2E9C-101B-9397-08002B2CF9AE}" pid="6" name="ClassificationContentMarkingFooterFontProps">
    <vt:lpwstr>#000000,10,Calibri</vt:lpwstr>
  </property>
  <property fmtid="{D5CDD505-2E9C-101B-9397-08002B2CF9AE}" pid="7" name="ClassificationContentMarkingFooterText">
    <vt:lpwstr>Classification: Western Union Unrestricted Internal </vt:lpwstr>
  </property>
  <property fmtid="{D5CDD505-2E9C-101B-9397-08002B2CF9AE}" pid="8" name="MSIP_Label_59f1515f-ae52-4b62-8ae2-5819636ba48f_Enabled">
    <vt:lpwstr>true</vt:lpwstr>
  </property>
  <property fmtid="{D5CDD505-2E9C-101B-9397-08002B2CF9AE}" pid="9" name="MSIP_Label_59f1515f-ae52-4b62-8ae2-5819636ba48f_SetDate">
    <vt:lpwstr>2024-11-29T14:36:03Z</vt:lpwstr>
  </property>
  <property fmtid="{D5CDD505-2E9C-101B-9397-08002B2CF9AE}" pid="10" name="MSIP_Label_59f1515f-ae52-4b62-8ae2-5819636ba48f_Method">
    <vt:lpwstr>Privileged</vt:lpwstr>
  </property>
  <property fmtid="{D5CDD505-2E9C-101B-9397-08002B2CF9AE}" pid="11" name="MSIP_Label_59f1515f-ae52-4b62-8ae2-5819636ba48f_Name">
    <vt:lpwstr>Unrestricted Internal</vt:lpwstr>
  </property>
  <property fmtid="{D5CDD505-2E9C-101B-9397-08002B2CF9AE}" pid="12" name="MSIP_Label_59f1515f-ae52-4b62-8ae2-5819636ba48f_SiteId">
    <vt:lpwstr>ce3a67f2-5a22-4fb8-a511-815f8924cda6</vt:lpwstr>
  </property>
  <property fmtid="{D5CDD505-2E9C-101B-9397-08002B2CF9AE}" pid="13" name="MSIP_Label_59f1515f-ae52-4b62-8ae2-5819636ba48f_ActionId">
    <vt:lpwstr>39f0789d-41b3-4f2c-8a7d-ee1b3c77cd1e</vt:lpwstr>
  </property>
  <property fmtid="{D5CDD505-2E9C-101B-9397-08002B2CF9AE}" pid="14" name="MSIP_Label_59f1515f-ae52-4b62-8ae2-5819636ba48f_ContentBits">
    <vt:lpwstr>2</vt:lpwstr>
  </property>
</Properties>
</file>